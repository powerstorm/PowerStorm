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5BC73" w14:textId="77777777" w:rsidR="00345434" w:rsidRDefault="00F906B0">
      <w:pPr>
        <w:spacing w:after="0" w:line="100" w:lineRule="atLeast"/>
      </w:pPr>
      <w:r>
        <w:t>CS472W Software Engineering – Spring 2012</w:t>
      </w:r>
    </w:p>
    <w:p w14:paraId="170B50D6" w14:textId="77777777" w:rsidR="00345434" w:rsidRDefault="00345434">
      <w:pPr>
        <w:spacing w:after="0" w:line="100" w:lineRule="atLeast"/>
      </w:pPr>
    </w:p>
    <w:p w14:paraId="2828D90B" w14:textId="77777777" w:rsidR="00345434" w:rsidRDefault="00F906B0">
      <w:pPr>
        <w:spacing w:after="0" w:line="100" w:lineRule="atLeast"/>
        <w:jc w:val="center"/>
      </w:pPr>
      <w:r>
        <w:rPr>
          <w:b/>
        </w:rPr>
        <w:t xml:space="preserve">Deliverable #1:  </w:t>
      </w:r>
      <w:commentRangeStart w:id="0"/>
      <w:r>
        <w:rPr>
          <w:b/>
        </w:rPr>
        <w:t>Requirements Document</w:t>
      </w:r>
      <w:commentRangeEnd w:id="0"/>
      <w:r w:rsidR="004074F4">
        <w:rPr>
          <w:rStyle w:val="CommentReference"/>
        </w:rPr>
        <w:commentReference w:id="0"/>
      </w:r>
    </w:p>
    <w:p w14:paraId="421B306C" w14:textId="77777777" w:rsidR="00345434" w:rsidRDefault="00345434">
      <w:pPr>
        <w:spacing w:after="0" w:line="100" w:lineRule="atLeast"/>
      </w:pPr>
    </w:p>
    <w:p w14:paraId="281D6645" w14:textId="77777777" w:rsidR="00345434" w:rsidRDefault="00F906B0">
      <w:pPr>
        <w:spacing w:after="0" w:line="100" w:lineRule="atLeast"/>
      </w:pPr>
      <w:r>
        <w:rPr>
          <w:b/>
        </w:rPr>
        <w:t>Group Name:  Power Storm</w:t>
      </w:r>
    </w:p>
    <w:p w14:paraId="0AE9200A" w14:textId="77777777" w:rsidR="00345434" w:rsidRDefault="00F906B0">
      <w:pPr>
        <w:spacing w:after="0" w:line="100" w:lineRule="atLeast"/>
      </w:pPr>
      <w:r>
        <w:tab/>
        <w:t>Member #1:  Josiah Donor</w:t>
      </w:r>
    </w:p>
    <w:p w14:paraId="2C7ED13D" w14:textId="77777777" w:rsidR="00345434" w:rsidRDefault="00F906B0">
      <w:pPr>
        <w:spacing w:after="0" w:line="100" w:lineRule="atLeast"/>
      </w:pPr>
      <w:r>
        <w:tab/>
        <w:t xml:space="preserve">Member #2:  Ethan </w:t>
      </w:r>
      <w:proofErr w:type="spellStart"/>
      <w:r>
        <w:t>Elmenhurst</w:t>
      </w:r>
      <w:proofErr w:type="spellEnd"/>
    </w:p>
    <w:p w14:paraId="182DCE14" w14:textId="77777777" w:rsidR="00345434" w:rsidRDefault="00F906B0">
      <w:pPr>
        <w:spacing w:after="0" w:line="100" w:lineRule="atLeast"/>
      </w:pPr>
      <w:r>
        <w:tab/>
        <w:t>Member #3:  Justin Blackwood</w:t>
      </w:r>
    </w:p>
    <w:p w14:paraId="3047A298" w14:textId="77777777" w:rsidR="00345434" w:rsidRDefault="00F906B0">
      <w:pPr>
        <w:spacing w:after="0" w:line="100" w:lineRule="atLeast"/>
      </w:pPr>
      <w:r>
        <w:tab/>
        <w:t>Member #4:  Kristin Beltz</w:t>
      </w:r>
    </w:p>
    <w:p w14:paraId="47356614" w14:textId="77777777" w:rsidR="00345434" w:rsidRDefault="00F906B0">
      <w:pPr>
        <w:spacing w:after="0" w:line="100" w:lineRule="atLeast"/>
      </w:pPr>
      <w:r>
        <w:tab/>
        <w:t xml:space="preserve">Member #5:  Nathan </w:t>
      </w:r>
      <w:proofErr w:type="spellStart"/>
      <w:r>
        <w:t>TeGrotenhuis</w:t>
      </w:r>
      <w:proofErr w:type="spellEnd"/>
    </w:p>
    <w:p w14:paraId="6699E455" w14:textId="77777777" w:rsidR="00345434" w:rsidRDefault="00345434">
      <w:pPr>
        <w:spacing w:after="0" w:line="100" w:lineRule="atLeast"/>
      </w:pPr>
    </w:p>
    <w:p w14:paraId="38D96D44" w14:textId="77777777" w:rsidR="00345434" w:rsidRDefault="00F906B0">
      <w:pPr>
        <w:spacing w:after="0" w:line="100" w:lineRule="atLeast"/>
      </w:pPr>
      <w:commentRangeStart w:id="1"/>
      <w:r>
        <w:rPr>
          <w:b/>
        </w:rPr>
        <w:t>Requirements</w:t>
      </w:r>
      <w:commentRangeEnd w:id="1"/>
      <w:r>
        <w:rPr>
          <w:rStyle w:val="CommentReference"/>
        </w:rPr>
        <w:commentReference w:id="1"/>
      </w:r>
      <w:r>
        <w:rPr>
          <w:b/>
        </w:rPr>
        <w:t>:</w:t>
      </w:r>
    </w:p>
    <w:p w14:paraId="0841A21F" w14:textId="77777777" w:rsidR="00345434" w:rsidRDefault="00F906B0">
      <w:pPr>
        <w:spacing w:after="0" w:line="100" w:lineRule="atLeast"/>
      </w:pPr>
      <w:r>
        <w:tab/>
      </w:r>
      <w:r>
        <w:rPr>
          <w:u w:val="single"/>
        </w:rPr>
        <w:t>Overview of project:</w:t>
      </w:r>
      <w:r>
        <w:t xml:space="preserve">  This is a system for providing real-time energy usage tracking for residence halls located on Whitworth University campus.  The goal is to encourage energy conservation among students by creating greater awareness</w:t>
      </w:r>
      <w:ins w:id="2" w:author="Kristin Beltz" w:date="2012-05-10T12:07:00Z">
        <w:r w:rsidR="00892C11">
          <w:t xml:space="preserve"> and for the project to reach a state in which it can be successfully implemented in the dorms</w:t>
        </w:r>
      </w:ins>
      <w:ins w:id="3" w:author="Kristin Beltz" w:date="2012-05-10T12:08:00Z">
        <w:r w:rsidR="00892C11">
          <w:t xml:space="preserve"> which will help increase energy awareness</w:t>
        </w:r>
      </w:ins>
      <w:ins w:id="4" w:author="Kristin Beltz" w:date="2012-05-10T12:07:00Z">
        <w:r w:rsidR="00892C11">
          <w:t>.</w:t>
        </w:r>
      </w:ins>
      <w:del w:id="5" w:author="Kristin Beltz" w:date="2012-05-10T12:07:00Z">
        <w:r w:rsidDel="00892C11">
          <w:delText>.</w:delText>
        </w:r>
      </w:del>
    </w:p>
    <w:p w14:paraId="58F53FA0" w14:textId="77777777" w:rsidR="00345434" w:rsidRDefault="00F906B0">
      <w:pPr>
        <w:spacing w:after="0" w:line="100" w:lineRule="atLeast"/>
      </w:pPr>
      <w:r>
        <w:tab/>
      </w:r>
      <w:r>
        <w:rPr>
          <w:u w:val="single"/>
        </w:rPr>
        <w:t>Client named:</w:t>
      </w:r>
      <w:r>
        <w:t xml:space="preserve">  Patrick Yoho and Whitworth University</w:t>
      </w:r>
    </w:p>
    <w:p w14:paraId="5396B816" w14:textId="77777777" w:rsidR="00345434" w:rsidRDefault="00F906B0">
      <w:pPr>
        <w:spacing w:after="0" w:line="100" w:lineRule="atLeast"/>
      </w:pPr>
      <w:r>
        <w:tab/>
      </w:r>
      <w:r>
        <w:rPr>
          <w:u w:val="single"/>
        </w:rPr>
        <w:t>Competitor Analysis:</w:t>
      </w:r>
      <w:r>
        <w:t xml:space="preserve">  </w:t>
      </w:r>
      <w:proofErr w:type="spellStart"/>
      <w:r>
        <w:t>Itron</w:t>
      </w:r>
      <w:proofErr w:type="spellEnd"/>
      <w:r>
        <w:t xml:space="preserve"> Inc. has smart meters (Open Way Technology) that allow for data transmission from the power meters directly into the house.  The house owner can view cost of energy usage and schedule heating and power usage around peak demand for </w:t>
      </w:r>
      <w:commentRangeStart w:id="6"/>
      <w:r>
        <w:t>electricity</w:t>
      </w:r>
      <w:commentRangeEnd w:id="6"/>
      <w:r>
        <w:rPr>
          <w:rStyle w:val="CommentReference"/>
        </w:rPr>
        <w:commentReference w:id="6"/>
      </w:r>
      <w:r>
        <w:t>.</w:t>
      </w:r>
    </w:p>
    <w:p w14:paraId="58211176" w14:textId="77777777" w:rsidR="00345434" w:rsidRDefault="00345434">
      <w:pPr>
        <w:spacing w:after="0" w:line="100" w:lineRule="atLeast"/>
      </w:pPr>
    </w:p>
    <w:p w14:paraId="07A7C42C" w14:textId="77777777" w:rsidR="00345434" w:rsidRDefault="00F906B0">
      <w:pPr>
        <w:spacing w:after="0" w:line="100" w:lineRule="atLeast"/>
        <w:rPr>
          <w:b/>
        </w:rPr>
      </w:pPr>
      <w:commentRangeStart w:id="7"/>
      <w:r>
        <w:rPr>
          <w:b/>
        </w:rPr>
        <w:t>Client Requirements</w:t>
      </w:r>
      <w:commentRangeEnd w:id="7"/>
      <w:r w:rsidR="004074F4">
        <w:rPr>
          <w:rStyle w:val="CommentReference"/>
        </w:rPr>
        <w:commentReference w:id="7"/>
      </w:r>
      <w:r>
        <w:rPr>
          <w:b/>
        </w:rPr>
        <w:t>:</w:t>
      </w:r>
    </w:p>
    <w:p w14:paraId="4A1D7977" w14:textId="77777777" w:rsidR="00892C11" w:rsidRDefault="00892C11">
      <w:pPr>
        <w:spacing w:after="0" w:line="100" w:lineRule="atLeast"/>
        <w:rPr>
          <w:b/>
        </w:rPr>
      </w:pPr>
    </w:p>
    <w:p w14:paraId="67C9ADE2" w14:textId="77777777" w:rsidR="00892C11" w:rsidRPr="00892C11" w:rsidRDefault="00892C11">
      <w:pPr>
        <w:spacing w:after="0" w:line="100" w:lineRule="atLeast"/>
        <w:rPr>
          <w:rPrChange w:id="8" w:author="Kristin Beltz" w:date="2012-05-10T12:06:00Z">
            <w:rPr>
              <w:b/>
            </w:rPr>
          </w:rPrChange>
        </w:rPr>
      </w:pPr>
      <w:ins w:id="9" w:author="Kristin Beltz" w:date="2012-05-10T12:05:00Z">
        <w:r w:rsidRPr="00892C11">
          <w:rPr>
            <w:rPrChange w:id="10" w:author="Kristin Beltz" w:date="2012-05-10T12:06:00Z">
              <w:rPr>
                <w:b/>
              </w:rPr>
            </w:rPrChange>
          </w:rPr>
          <w:t xml:space="preserve">Initially, the application had a basic structure in place that </w:t>
        </w:r>
      </w:ins>
      <w:ins w:id="11" w:author="Kristin Beltz" w:date="2012-05-10T12:06:00Z">
        <w:r>
          <w:t xml:space="preserve">included the ability to click on a building and view energy data. However, the process to display the data had a number of errors, and the loading of the graph was very inefficient. </w:t>
        </w:r>
      </w:ins>
    </w:p>
    <w:p w14:paraId="3F20A745" w14:textId="77777777" w:rsidR="00345434" w:rsidRDefault="00F906B0">
      <w:pPr>
        <w:spacing w:after="0" w:line="100" w:lineRule="atLeast"/>
      </w:pPr>
      <w:r>
        <w:rPr>
          <w:b/>
        </w:rPr>
        <w:tab/>
      </w:r>
      <w:r>
        <w:rPr>
          <w:u w:val="single"/>
        </w:rPr>
        <w:t>Client interview</w:t>
      </w:r>
      <w:r>
        <w:t>: We met with Patrick on March 6</w:t>
      </w:r>
      <w:r>
        <w:rPr>
          <w:vertAlign w:val="superscript"/>
        </w:rPr>
        <w:t>th</w:t>
      </w:r>
      <w:r>
        <w:t xml:space="preserve"> to go over his list of </w:t>
      </w:r>
      <w:commentRangeStart w:id="12"/>
      <w:r>
        <w:t>ideal areas for development</w:t>
      </w:r>
      <w:commentRangeEnd w:id="12"/>
      <w:r>
        <w:rPr>
          <w:rStyle w:val="CommentReference"/>
        </w:rPr>
        <w:commentReference w:id="12"/>
      </w:r>
      <w:r>
        <w:t xml:space="preserve">. He has developed a rough idea of what tasks he would like us to accomplish and created a list of features for us. We discussed in detail what was included in the more important steps of that list, writing down comments. In addition, we created a list of questions with which to </w:t>
      </w:r>
      <w:commentRangeStart w:id="13"/>
      <w:r>
        <w:t>interview h</w:t>
      </w:r>
      <w:commentRangeEnd w:id="13"/>
      <w:r>
        <w:rPr>
          <w:rStyle w:val="CommentReference"/>
        </w:rPr>
        <w:commentReference w:id="13"/>
      </w:r>
      <w:r>
        <w:t xml:space="preserve">im.  </w:t>
      </w:r>
    </w:p>
    <w:p w14:paraId="62BDD8AF" w14:textId="77777777" w:rsidR="00345434" w:rsidRDefault="00345434">
      <w:pPr>
        <w:spacing w:after="0" w:line="100" w:lineRule="atLeast"/>
      </w:pPr>
    </w:p>
    <w:p w14:paraId="282E8A84" w14:textId="77777777" w:rsidR="00345434" w:rsidRDefault="00F906B0">
      <w:pPr>
        <w:spacing w:after="0" w:line="100" w:lineRule="atLeast"/>
      </w:pPr>
      <w:r>
        <w:t>Q: What is the best way for us to update the code and get access to the servers?</w:t>
      </w:r>
    </w:p>
    <w:p w14:paraId="1C84B4BC" w14:textId="77777777" w:rsidR="00345434" w:rsidRDefault="00F906B0">
      <w:pPr>
        <w:spacing w:after="0" w:line="100" w:lineRule="atLeast"/>
      </w:pPr>
      <w:r>
        <w:t xml:space="preserve">A: We can set up a fork in the </w:t>
      </w:r>
      <w:proofErr w:type="spellStart"/>
      <w:r>
        <w:t>GitHub</w:t>
      </w:r>
      <w:proofErr w:type="spellEnd"/>
      <w:r>
        <w:t xml:space="preserve"> repository and make changes on that.</w:t>
      </w:r>
    </w:p>
    <w:p w14:paraId="2A164E6A" w14:textId="77777777" w:rsidR="00345434" w:rsidRDefault="00345434">
      <w:pPr>
        <w:spacing w:after="0" w:line="100" w:lineRule="atLeast"/>
      </w:pPr>
    </w:p>
    <w:p w14:paraId="34CB023D" w14:textId="77777777" w:rsidR="00345434" w:rsidRDefault="00F906B0">
      <w:pPr>
        <w:spacing w:after="0" w:line="100" w:lineRule="atLeast"/>
      </w:pPr>
      <w:r>
        <w:t>Q: What specific bugs are there to fix in the project?</w:t>
      </w:r>
    </w:p>
    <w:p w14:paraId="6B21ADCE" w14:textId="77777777" w:rsidR="00345434" w:rsidRDefault="00F906B0">
      <w:pPr>
        <w:spacing w:after="0" w:line="100" w:lineRule="atLeast"/>
      </w:pPr>
      <w:r>
        <w:t>A: The graph data does not correspond to the other data displayed on the site. The data is very inconsistent and the analysis in the program does not display accurately. Also the bar graph at the bottom does not work.</w:t>
      </w:r>
    </w:p>
    <w:p w14:paraId="0615BB44" w14:textId="77777777" w:rsidR="00345434" w:rsidRDefault="00345434">
      <w:pPr>
        <w:spacing w:after="0" w:line="100" w:lineRule="atLeast"/>
      </w:pPr>
    </w:p>
    <w:p w14:paraId="0ABDC3E6" w14:textId="77777777" w:rsidR="00345434" w:rsidRDefault="00F906B0">
      <w:pPr>
        <w:spacing w:after="0" w:line="100" w:lineRule="atLeast"/>
      </w:pPr>
      <w:r>
        <w:t>Q: What do you want the immediate improvements on the interface to look like?</w:t>
      </w:r>
    </w:p>
    <w:p w14:paraId="2D10F7C4" w14:textId="77777777" w:rsidR="00345434" w:rsidRDefault="00F906B0">
      <w:pPr>
        <w:spacing w:after="0" w:line="100" w:lineRule="atLeast"/>
      </w:pPr>
      <w:r>
        <w:t xml:space="preserve">A: The charts should be expanded to better fill the screen, the graph should shift from a daily to monthly view, the bar graph should change color based on current and past averages, and the chart units need to be updated. Also, it would be good if the data </w:t>
      </w:r>
      <w:proofErr w:type="gramStart"/>
      <w:r>
        <w:t>was</w:t>
      </w:r>
      <w:proofErr w:type="gramEnd"/>
      <w:r>
        <w:t xml:space="preserve"> displayed in a way that is more easily understood (i.e. in terms of how many cars the energy could run, cost, </w:t>
      </w:r>
      <w:proofErr w:type="spellStart"/>
      <w:r>
        <w:t>etc</w:t>
      </w:r>
      <w:proofErr w:type="spellEnd"/>
      <w:r>
        <w:t>).</w:t>
      </w:r>
    </w:p>
    <w:p w14:paraId="7EFDF04B" w14:textId="77777777" w:rsidR="00345434" w:rsidRDefault="00345434">
      <w:pPr>
        <w:spacing w:after="0" w:line="100" w:lineRule="atLeast"/>
      </w:pPr>
    </w:p>
    <w:p w14:paraId="6EF86222" w14:textId="77777777" w:rsidR="00345434" w:rsidRDefault="00F906B0">
      <w:pPr>
        <w:spacing w:after="0" w:line="100" w:lineRule="atLeast"/>
      </w:pPr>
      <w:r>
        <w:t>Q: Should there be a chart to show usage based on the hour of the day?</w:t>
      </w:r>
    </w:p>
    <w:p w14:paraId="49D999FA" w14:textId="77777777" w:rsidR="00345434" w:rsidRDefault="00F906B0">
      <w:pPr>
        <w:spacing w:after="0" w:line="100" w:lineRule="atLeast"/>
      </w:pPr>
      <w:r>
        <w:t>A: It currently does show some hourly increments, but it should be more detailed.</w:t>
      </w:r>
    </w:p>
    <w:p w14:paraId="3BF4EDC1" w14:textId="77777777" w:rsidR="00345434" w:rsidRDefault="00345434">
      <w:pPr>
        <w:spacing w:after="0" w:line="100" w:lineRule="atLeast"/>
      </w:pPr>
    </w:p>
    <w:p w14:paraId="3E51C819" w14:textId="77777777" w:rsidR="00345434" w:rsidRDefault="00F906B0">
      <w:pPr>
        <w:spacing w:after="0" w:line="100" w:lineRule="atLeast"/>
      </w:pPr>
      <w:r>
        <w:lastRenderedPageBreak/>
        <w:t>Q: What tasks need to be started immediately?</w:t>
      </w:r>
    </w:p>
    <w:p w14:paraId="62764FC1" w14:textId="77777777" w:rsidR="00345434" w:rsidRDefault="00F906B0">
      <w:pPr>
        <w:spacing w:after="0" w:line="100" w:lineRule="atLeast"/>
      </w:pPr>
      <w:r>
        <w:t xml:space="preserve">A: The drivers for the </w:t>
      </w:r>
      <w:proofErr w:type="spellStart"/>
      <w:r>
        <w:t>Beagleboard</w:t>
      </w:r>
      <w:proofErr w:type="spellEnd"/>
      <w:r>
        <w:t xml:space="preserve"> need to be compiled. This will allow the analog circuit to control the LED.</w:t>
      </w:r>
    </w:p>
    <w:p w14:paraId="6FDE95CC" w14:textId="77777777" w:rsidR="00345434" w:rsidRDefault="00345434">
      <w:pPr>
        <w:spacing w:after="0" w:line="100" w:lineRule="atLeast"/>
      </w:pPr>
    </w:p>
    <w:p w14:paraId="4925A886" w14:textId="77777777" w:rsidR="00345434" w:rsidRDefault="00F906B0">
      <w:pPr>
        <w:spacing w:after="0" w:line="100" w:lineRule="atLeast"/>
      </w:pPr>
      <w:r>
        <w:t>Q: What type of error notification do you want?</w:t>
      </w:r>
    </w:p>
    <w:p w14:paraId="44BEE86F" w14:textId="77777777" w:rsidR="00345434" w:rsidRDefault="00F906B0">
      <w:pPr>
        <w:spacing w:after="0" w:line="100" w:lineRule="atLeast"/>
      </w:pPr>
      <w:r>
        <w:t>A: A check to ensure that the new data makes sense compared to the old data. If there are inconsistencies in the data, an email will be sent to the administrator.</w:t>
      </w:r>
    </w:p>
    <w:p w14:paraId="6AE7B64D" w14:textId="77777777" w:rsidR="00345434" w:rsidRDefault="00345434">
      <w:pPr>
        <w:spacing w:after="0" w:line="100" w:lineRule="atLeast"/>
      </w:pPr>
    </w:p>
    <w:p w14:paraId="564988DB" w14:textId="77777777" w:rsidR="00345434" w:rsidRDefault="00F906B0">
      <w:pPr>
        <w:spacing w:after="0" w:line="100" w:lineRule="atLeast"/>
      </w:pPr>
      <w:r>
        <w:rPr>
          <w:u w:val="single"/>
        </w:rPr>
        <w:t>Client Scenarios:</w:t>
      </w:r>
    </w:p>
    <w:p w14:paraId="5E140E27" w14:textId="77777777" w:rsidR="00345434" w:rsidRDefault="00345434">
      <w:pPr>
        <w:spacing w:after="0" w:line="100" w:lineRule="atLeast"/>
      </w:pPr>
    </w:p>
    <w:p w14:paraId="426FCAC8" w14:textId="77777777" w:rsidR="00345434" w:rsidRDefault="00F906B0">
      <w:pPr>
        <w:spacing w:after="0" w:line="100" w:lineRule="atLeast"/>
      </w:pPr>
      <w:r>
        <w:t xml:space="preserve">The client would like the project to </w:t>
      </w:r>
      <w:commentRangeStart w:id="14"/>
      <w:r>
        <w:t>reach a state in which it can be implemented in the dorm</w:t>
      </w:r>
      <w:commentRangeEnd w:id="14"/>
      <w:r>
        <w:rPr>
          <w:rStyle w:val="CommentReference"/>
        </w:rPr>
        <w:commentReference w:id="14"/>
      </w:r>
      <w:r>
        <w:t xml:space="preserve">. This would result in showing students the current electricity usage and a comparison to the past usage. </w:t>
      </w:r>
      <w:commentRangeStart w:id="15"/>
      <w:r>
        <w:t>The goal of this is to increase awareness in the dorms in an effort to reduce electricity costs</w:t>
      </w:r>
      <w:commentRangeEnd w:id="15"/>
      <w:r>
        <w:rPr>
          <w:rStyle w:val="CommentReference"/>
        </w:rPr>
        <w:commentReference w:id="15"/>
      </w:r>
      <w:r>
        <w:t>. In this scenario, just one screen for the dorm would be shown.</w:t>
      </w:r>
    </w:p>
    <w:p w14:paraId="55C3219D" w14:textId="77777777" w:rsidR="00345434" w:rsidRDefault="00345434">
      <w:pPr>
        <w:spacing w:after="0" w:line="100" w:lineRule="atLeast"/>
      </w:pPr>
    </w:p>
    <w:p w14:paraId="39ED5E66" w14:textId="77777777" w:rsidR="00345434" w:rsidRDefault="00F906B0">
      <w:pPr>
        <w:spacing w:after="0" w:line="100" w:lineRule="atLeast"/>
      </w:pPr>
      <w:r>
        <w:t xml:space="preserve">The lighting scheme goes along with the dorm scenario; it provides a different way of giving feedback to the students. It is more of an </w:t>
      </w:r>
      <w:commentRangeStart w:id="16"/>
      <w:r>
        <w:t xml:space="preserve">emotional feedback </w:t>
      </w:r>
      <w:commentRangeEnd w:id="16"/>
      <w:r>
        <w:rPr>
          <w:rStyle w:val="CommentReference"/>
        </w:rPr>
        <w:commentReference w:id="16"/>
      </w:r>
      <w:ins w:id="17" w:author="Kristin Beltz" w:date="2012-05-10T12:09:00Z">
        <w:r w:rsidR="00892C11">
          <w:t xml:space="preserve">because results are achieved based on a </w:t>
        </w:r>
      </w:ins>
      <w:ins w:id="18" w:author="Kristin Beltz" w:date="2012-05-10T12:10:00Z">
        <w:r w:rsidR="00892C11">
          <w:t>response</w:t>
        </w:r>
      </w:ins>
      <w:ins w:id="19" w:author="Kristin Beltz" w:date="2012-05-10T12:09:00Z">
        <w:r w:rsidR="00892C11">
          <w:t xml:space="preserve"> </w:t>
        </w:r>
      </w:ins>
      <w:ins w:id="20" w:author="Kristin Beltz" w:date="2012-05-10T12:10:00Z">
        <w:r w:rsidR="00892C11">
          <w:t>to the lights</w:t>
        </w:r>
      </w:ins>
      <w:del w:id="21" w:author="Kristin Beltz" w:date="2012-05-10T12:10:00Z">
        <w:r w:rsidDel="00892C11">
          <w:delText>than numerical</w:delText>
        </w:r>
      </w:del>
      <w:r>
        <w:t xml:space="preserve">; the LED light colors change depending on how much electricity is wasted. </w:t>
      </w:r>
    </w:p>
    <w:p w14:paraId="624B4B24" w14:textId="77777777" w:rsidR="00345434" w:rsidRDefault="00345434">
      <w:pPr>
        <w:spacing w:after="0" w:line="100" w:lineRule="atLeast"/>
      </w:pPr>
    </w:p>
    <w:p w14:paraId="7D8E86FB" w14:textId="77777777" w:rsidR="00345434" w:rsidRDefault="00F906B0">
      <w:pPr>
        <w:spacing w:after="0" w:line="100" w:lineRule="atLeast"/>
      </w:pPr>
      <w:r>
        <w:t xml:space="preserve">The moving graph and colored LED is intended to attract attention to the monitor so that people passing through the space will notice their energy usage.  The inclusion of both the LED and the </w:t>
      </w:r>
      <w:commentRangeStart w:id="22"/>
      <w:r>
        <w:t xml:space="preserve">informational screen will help answer the research question </w:t>
      </w:r>
      <w:commentRangeEnd w:id="22"/>
      <w:r>
        <w:rPr>
          <w:rStyle w:val="CommentReference"/>
        </w:rPr>
        <w:commentReference w:id="22"/>
      </w:r>
      <w:r>
        <w:t>of whether informational or emotive feedback is better for improving behavior.  Is numerical data necessary to persuade students to use less energy?</w:t>
      </w:r>
    </w:p>
    <w:p w14:paraId="5FDD4265" w14:textId="77777777" w:rsidR="00345434" w:rsidRDefault="00345434">
      <w:pPr>
        <w:spacing w:after="0" w:line="100" w:lineRule="atLeast"/>
      </w:pPr>
    </w:p>
    <w:p w14:paraId="4648F63B" w14:textId="77777777" w:rsidR="00345434" w:rsidRDefault="00F906B0">
      <w:pPr>
        <w:spacing w:after="0" w:line="100" w:lineRule="atLeast"/>
      </w:pPr>
      <w:r>
        <w:t xml:space="preserve">Students might also access the website on their personal computers. It is conceivable that students would be interested in energy performance of the dorm they live in compared to others. </w:t>
      </w:r>
    </w:p>
    <w:p w14:paraId="781B1198" w14:textId="77777777" w:rsidR="00345434" w:rsidRDefault="00345434">
      <w:pPr>
        <w:spacing w:after="0" w:line="100" w:lineRule="atLeast"/>
      </w:pPr>
    </w:p>
    <w:p w14:paraId="417EDE18" w14:textId="77777777" w:rsidR="00345434" w:rsidRDefault="00F906B0">
      <w:pPr>
        <w:spacing w:after="0" w:line="100" w:lineRule="atLeast"/>
      </w:pPr>
      <w:r>
        <w:t xml:space="preserve">In another scenario, administrators in facilities services would use the website to monitor electricity usage in various dorms.  This would include detailed </w:t>
      </w:r>
      <w:commentRangeStart w:id="23"/>
      <w:r>
        <w:t xml:space="preserve">statistics </w:t>
      </w:r>
      <w:commentRangeEnd w:id="23"/>
      <w:r w:rsidR="004074F4">
        <w:rPr>
          <w:rStyle w:val="CommentReference"/>
        </w:rPr>
        <w:commentReference w:id="23"/>
      </w:r>
      <w:r>
        <w:t xml:space="preserve">about different dorms. This helps to give an overall sense of the electricity usage, potentially to identify problem areas or excess energy usage.  They can look at the aggregate data of energy usage after the system is rolled out to evaluate its effectiveness at reducing energy usage. </w:t>
      </w:r>
    </w:p>
    <w:p w14:paraId="3B1B0B85" w14:textId="77777777" w:rsidR="00345434" w:rsidRDefault="00345434">
      <w:pPr>
        <w:spacing w:after="0" w:line="100" w:lineRule="atLeast"/>
      </w:pPr>
    </w:p>
    <w:p w14:paraId="1795CE20" w14:textId="77777777" w:rsidR="00345434" w:rsidRDefault="00F906B0">
      <w:pPr>
        <w:spacing w:after="0" w:line="100" w:lineRule="atLeast"/>
      </w:pPr>
      <w:commentRangeStart w:id="24"/>
      <w:r>
        <w:rPr>
          <w:u w:val="single"/>
        </w:rPr>
        <w:t>Specific Requirements</w:t>
      </w:r>
      <w:commentRangeEnd w:id="24"/>
      <w:r w:rsidR="006D71B9">
        <w:rPr>
          <w:rStyle w:val="CommentReference"/>
        </w:rPr>
        <w:commentReference w:id="24"/>
      </w:r>
      <w:r>
        <w:t>:</w:t>
      </w:r>
    </w:p>
    <w:p w14:paraId="69116F2C" w14:textId="77777777" w:rsidR="00345434" w:rsidRDefault="00345434">
      <w:pPr>
        <w:spacing w:after="0" w:line="100" w:lineRule="atLeast"/>
      </w:pPr>
    </w:p>
    <w:p w14:paraId="5CE2EB1C" w14:textId="77777777" w:rsidR="00345434" w:rsidRDefault="00F906B0">
      <w:pPr>
        <w:pStyle w:val="ListParagraph"/>
        <w:numPr>
          <w:ilvl w:val="0"/>
          <w:numId w:val="1"/>
        </w:numPr>
        <w:spacing w:after="0" w:line="100" w:lineRule="atLeast"/>
      </w:pPr>
      <w:r>
        <w:t xml:space="preserve">One of the highest priority tasks is to build a pulse width modulation driver for the </w:t>
      </w:r>
      <w:proofErr w:type="spellStart"/>
      <w:r>
        <w:t>beagleboard</w:t>
      </w:r>
      <w:proofErr w:type="spellEnd"/>
      <w:r>
        <w:t xml:space="preserve">. This is used to simulate an analog signal by quickly turning off and on a digital I/O.  Source code for the driver is available online, but it needs to be </w:t>
      </w:r>
      <w:proofErr w:type="gramStart"/>
      <w:r>
        <w:t>cross compiled</w:t>
      </w:r>
      <w:proofErr w:type="gramEnd"/>
      <w:r>
        <w:t xml:space="preserve"> for the </w:t>
      </w:r>
      <w:proofErr w:type="spellStart"/>
      <w:r>
        <w:t>beagleboard</w:t>
      </w:r>
      <w:proofErr w:type="spellEnd"/>
      <w:r>
        <w:t>.</w:t>
      </w:r>
    </w:p>
    <w:p w14:paraId="0862823E" w14:textId="77777777" w:rsidR="00345434" w:rsidRDefault="00F906B0">
      <w:pPr>
        <w:pStyle w:val="ListParagraph"/>
        <w:numPr>
          <w:ilvl w:val="0"/>
          <w:numId w:val="1"/>
        </w:numPr>
        <w:spacing w:after="0" w:line="100" w:lineRule="atLeast"/>
      </w:pPr>
      <w:r>
        <w:t xml:space="preserve">The next task is to write a program for the </w:t>
      </w:r>
      <w:proofErr w:type="spellStart"/>
      <w:r>
        <w:t>beagleboard</w:t>
      </w:r>
      <w:proofErr w:type="spellEnd"/>
      <w:r>
        <w:t xml:space="preserve"> to change light colors based on current usage compared to a past average. This will incorporate the PWM driver; the circuit to control the LED lights is built, but it needs code to run.</w:t>
      </w:r>
    </w:p>
    <w:p w14:paraId="462B3BAC" w14:textId="77777777" w:rsidR="00345434" w:rsidRDefault="00F906B0">
      <w:pPr>
        <w:pStyle w:val="ListParagraph"/>
        <w:numPr>
          <w:ilvl w:val="0"/>
          <w:numId w:val="1"/>
        </w:numPr>
        <w:spacing w:after="0" w:line="100" w:lineRule="atLeast"/>
      </w:pPr>
      <w:r>
        <w:t xml:space="preserve">The wireless networking driver for the </w:t>
      </w:r>
      <w:proofErr w:type="spellStart"/>
      <w:r>
        <w:t>beagleboard</w:t>
      </w:r>
      <w:proofErr w:type="spellEnd"/>
      <w:r>
        <w:t xml:space="preserve"> needs to be compiled as well. This will give the monitors a connection to the </w:t>
      </w:r>
      <w:proofErr w:type="gramStart"/>
      <w:r>
        <w:t>internet</w:t>
      </w:r>
      <w:proofErr w:type="gramEnd"/>
      <w:r>
        <w:t xml:space="preserve"> so they can display current data.</w:t>
      </w:r>
    </w:p>
    <w:p w14:paraId="039D0357" w14:textId="77777777" w:rsidR="00345434" w:rsidRDefault="00F906B0">
      <w:pPr>
        <w:pStyle w:val="ListParagraph"/>
        <w:numPr>
          <w:ilvl w:val="0"/>
          <w:numId w:val="1"/>
        </w:numPr>
        <w:spacing w:after="0" w:line="100" w:lineRule="atLeast"/>
      </w:pPr>
      <w:r>
        <w:t xml:space="preserve">The interface for the website needs to be updated. It should include </w:t>
      </w:r>
      <w:commentRangeStart w:id="25"/>
      <w:r>
        <w:t xml:space="preserve">more accurate charts </w:t>
      </w:r>
      <w:commentRangeEnd w:id="25"/>
      <w:r w:rsidR="004074F4">
        <w:rPr>
          <w:rStyle w:val="CommentReference"/>
        </w:rPr>
        <w:commentReference w:id="25"/>
      </w:r>
      <w:r>
        <w:t>and better units. The graphs should switch between daily and monthly views automatically. The data should be displayed in such a way to help students better understand their electricity usage. Finally, the bar graph should change color based on current and past averages so that the students can easily see how the current usage compares to the past.</w:t>
      </w:r>
    </w:p>
    <w:p w14:paraId="3995C984" w14:textId="77777777" w:rsidR="00345434" w:rsidRDefault="00F906B0">
      <w:pPr>
        <w:pStyle w:val="ListParagraph"/>
        <w:numPr>
          <w:ilvl w:val="0"/>
          <w:numId w:val="1"/>
        </w:numPr>
        <w:spacing w:after="0" w:line="100" w:lineRule="atLeast"/>
      </w:pPr>
      <w:r>
        <w:lastRenderedPageBreak/>
        <w:t xml:space="preserve">The database </w:t>
      </w:r>
      <w:commentRangeStart w:id="26"/>
      <w:r>
        <w:t xml:space="preserve">queries </w:t>
      </w:r>
      <w:commentRangeEnd w:id="26"/>
      <w:r w:rsidR="006D71B9">
        <w:rPr>
          <w:rStyle w:val="CommentReference"/>
        </w:rPr>
        <w:commentReference w:id="26"/>
      </w:r>
      <w:r>
        <w:t xml:space="preserve">need to be optimized; there is a lag time between when the website loads and the data is displayed. </w:t>
      </w:r>
    </w:p>
    <w:p w14:paraId="4260AD89" w14:textId="77777777" w:rsidR="00345434" w:rsidRDefault="00F906B0">
      <w:pPr>
        <w:pStyle w:val="ListParagraph"/>
        <w:numPr>
          <w:ilvl w:val="0"/>
          <w:numId w:val="1"/>
        </w:numPr>
        <w:spacing w:after="0" w:line="100" w:lineRule="atLeast"/>
      </w:pPr>
      <w:r>
        <w:t>A system of error checking should be implemented so that the administrator is notified of errors within the data.</w:t>
      </w:r>
    </w:p>
    <w:p w14:paraId="11EE3FC8" w14:textId="77777777" w:rsidR="00345434" w:rsidRDefault="00345434">
      <w:pPr>
        <w:spacing w:after="0" w:line="100" w:lineRule="atLeast"/>
      </w:pPr>
    </w:p>
    <w:p w14:paraId="7C119B6B" w14:textId="77777777" w:rsidR="00345434" w:rsidRDefault="00F906B0">
      <w:pPr>
        <w:spacing w:after="0" w:line="100" w:lineRule="atLeast"/>
      </w:pPr>
      <w:r>
        <w:t xml:space="preserve">These were the top priority requirements; our client also </w:t>
      </w:r>
      <w:commentRangeStart w:id="27"/>
      <w:r>
        <w:t xml:space="preserve">gave us other ideas </w:t>
      </w:r>
      <w:commentRangeEnd w:id="27"/>
      <w:r w:rsidR="004074F4">
        <w:rPr>
          <w:rStyle w:val="CommentReference"/>
        </w:rPr>
        <w:commentReference w:id="27"/>
      </w:r>
      <w:r>
        <w:t>for future improvement if we have time at the end.</w:t>
      </w:r>
    </w:p>
    <w:p w14:paraId="4A8447D0" w14:textId="77777777" w:rsidR="00345434" w:rsidRDefault="00345434">
      <w:pPr>
        <w:spacing w:after="0" w:line="100" w:lineRule="atLeast"/>
        <w:rPr>
          <w:ins w:id="28" w:author="Kristin Beltz" w:date="2012-05-10T12:11:00Z"/>
        </w:rPr>
      </w:pPr>
    </w:p>
    <w:p w14:paraId="4FC3DECA" w14:textId="77777777" w:rsidR="00892C11" w:rsidRDefault="00892C11">
      <w:pPr>
        <w:spacing w:after="0" w:line="100" w:lineRule="atLeast"/>
        <w:rPr>
          <w:ins w:id="29" w:author="Kristin Beltz" w:date="2012-05-10T12:11:00Z"/>
        </w:rPr>
      </w:pPr>
      <w:ins w:id="30" w:author="Kristin Beltz" w:date="2012-05-10T12:11:00Z">
        <w:r>
          <w:t xml:space="preserve">Once we got started on our project, many of the requirements changed. The client completed a number of our initial requirements himself, so we had to adapt our project to what else needed to be done within the application. The following are the </w:t>
        </w:r>
      </w:ins>
      <w:ins w:id="31" w:author="Kristin Beltz" w:date="2012-05-10T12:12:00Z">
        <w:r>
          <w:t>requirements that</w:t>
        </w:r>
      </w:ins>
      <w:ins w:id="32" w:author="Kristin Beltz" w:date="2012-05-10T12:11:00Z">
        <w:r>
          <w:t xml:space="preserve"> we executed.</w:t>
        </w:r>
      </w:ins>
    </w:p>
    <w:p w14:paraId="2846B843" w14:textId="77777777" w:rsidR="00892C11" w:rsidRDefault="00892C11">
      <w:pPr>
        <w:spacing w:after="0" w:line="100" w:lineRule="atLeast"/>
        <w:rPr>
          <w:ins w:id="33" w:author="Kristin Beltz" w:date="2012-05-10T12:12:00Z"/>
        </w:rPr>
      </w:pPr>
    </w:p>
    <w:p w14:paraId="3C17A3C1" w14:textId="77777777" w:rsidR="00892C11" w:rsidRDefault="00892C11" w:rsidP="00892C11">
      <w:pPr>
        <w:pStyle w:val="ListParagraph"/>
        <w:numPr>
          <w:ilvl w:val="0"/>
          <w:numId w:val="4"/>
        </w:numPr>
        <w:spacing w:after="0" w:line="100" w:lineRule="atLeast"/>
        <w:rPr>
          <w:ins w:id="34" w:author="Kristin Beltz" w:date="2012-05-10T12:14:00Z"/>
        </w:rPr>
        <w:pPrChange w:id="35" w:author="Kristin Beltz" w:date="2012-05-10T12:14:00Z">
          <w:pPr>
            <w:spacing w:after="0" w:line="100" w:lineRule="atLeast"/>
          </w:pPr>
        </w:pPrChange>
      </w:pPr>
      <w:ins w:id="36" w:author="Kristin Beltz" w:date="2012-05-10T12:13:00Z">
        <w:r>
          <w:t>The user interface is to be improved. This will include removing the existing navigation bar</w:t>
        </w:r>
      </w:ins>
      <w:ins w:id="37" w:author="Kristin Beltz" w:date="2012-05-10T12:14:00Z">
        <w:r>
          <w:t xml:space="preserve"> slider, condensing the about/contact pages into the bottom of the home page, and adding an indicator of what dorm’s electricity is currently being viewed.</w:t>
        </w:r>
      </w:ins>
    </w:p>
    <w:p w14:paraId="71F1EC8A" w14:textId="77777777" w:rsidR="00892C11" w:rsidRDefault="00892C11" w:rsidP="00892C11">
      <w:pPr>
        <w:pStyle w:val="ListParagraph"/>
        <w:numPr>
          <w:ilvl w:val="0"/>
          <w:numId w:val="4"/>
        </w:numPr>
        <w:spacing w:after="0" w:line="100" w:lineRule="atLeast"/>
        <w:rPr>
          <w:ins w:id="38" w:author="Kristin Beltz" w:date="2012-05-10T12:15:00Z"/>
        </w:rPr>
        <w:pPrChange w:id="39" w:author="Kristin Beltz" w:date="2012-05-10T12:14:00Z">
          <w:pPr>
            <w:spacing w:after="0" w:line="100" w:lineRule="atLeast"/>
          </w:pPr>
        </w:pPrChange>
      </w:pPr>
      <w:ins w:id="40" w:author="Kristin Beltz" w:date="2012-05-10T12:15:00Z">
        <w:r>
          <w:t>Once in a while, the meter data spikes unexpectedly. A process will be written to detect outliers, flag them in the database, correct them based off of a linear regression algorithm, and send an email notification.</w:t>
        </w:r>
      </w:ins>
    </w:p>
    <w:p w14:paraId="690C6AA2" w14:textId="77777777" w:rsidR="00892C11" w:rsidRDefault="00892C11" w:rsidP="00892C11">
      <w:pPr>
        <w:pStyle w:val="ListParagraph"/>
        <w:numPr>
          <w:ilvl w:val="0"/>
          <w:numId w:val="4"/>
        </w:numPr>
        <w:spacing w:after="0" w:line="100" w:lineRule="atLeast"/>
        <w:rPr>
          <w:ins w:id="41" w:author="Kristin Beltz" w:date="2012-05-10T12:16:00Z"/>
        </w:rPr>
        <w:pPrChange w:id="42" w:author="Kristin Beltz" w:date="2012-05-10T12:14:00Z">
          <w:pPr>
            <w:spacing w:after="0" w:line="100" w:lineRule="atLeast"/>
          </w:pPr>
        </w:pPrChange>
      </w:pPr>
      <w:ins w:id="43" w:author="Kristin Beltz" w:date="2012-05-10T12:16:00Z">
        <w:r>
          <w:t xml:space="preserve">There are numerous errors in the reading of the </w:t>
        </w:r>
        <w:proofErr w:type="gramStart"/>
        <w:r>
          <w:t>data which</w:t>
        </w:r>
        <w:proofErr w:type="gramEnd"/>
        <w:r>
          <w:t xml:space="preserve"> need to be fixed. Since the time intervals for meter readings were changed and the electricity reading attributes were changed, the </w:t>
        </w:r>
        <w:proofErr w:type="spellStart"/>
        <w:r>
          <w:t>ReadingGatherer</w:t>
        </w:r>
        <w:proofErr w:type="spellEnd"/>
        <w:r>
          <w:t xml:space="preserve"> class needed to be altered.</w:t>
        </w:r>
      </w:ins>
    </w:p>
    <w:p w14:paraId="1C63B679" w14:textId="77777777" w:rsidR="00892C11" w:rsidRDefault="00892C11" w:rsidP="00892C11">
      <w:pPr>
        <w:pStyle w:val="ListParagraph"/>
        <w:numPr>
          <w:ilvl w:val="0"/>
          <w:numId w:val="4"/>
        </w:numPr>
        <w:spacing w:after="0" w:line="100" w:lineRule="atLeast"/>
        <w:pPrChange w:id="44" w:author="Kristin Beltz" w:date="2012-05-10T12:14:00Z">
          <w:pPr>
            <w:spacing w:after="0" w:line="100" w:lineRule="atLeast"/>
          </w:pPr>
        </w:pPrChange>
      </w:pPr>
      <w:ins w:id="45" w:author="Kristin Beltz" w:date="2012-05-10T12:17:00Z">
        <w:r>
          <w:t>The graphs on all pages (dorm and advanced) need to be made more accurate and efficient (originally the data was incorrect and the graphs took several seconds to display any data).</w:t>
        </w:r>
      </w:ins>
      <w:ins w:id="46" w:author="Kristin Beltz" w:date="2012-05-10T12:13:00Z">
        <w:r>
          <w:t xml:space="preserve"> </w:t>
        </w:r>
      </w:ins>
    </w:p>
    <w:p w14:paraId="385C0FD5" w14:textId="77777777" w:rsidR="00345434" w:rsidRDefault="00F906B0">
      <w:pPr>
        <w:spacing w:after="0" w:line="100" w:lineRule="atLeast"/>
      </w:pPr>
      <w:r>
        <w:rPr>
          <w:u w:val="single"/>
        </w:rPr>
        <w:t>Cost/Benefit Analysis</w:t>
      </w:r>
      <w:r>
        <w:t>:</w:t>
      </w:r>
    </w:p>
    <w:p w14:paraId="3ED829FB" w14:textId="77777777" w:rsidR="00345434" w:rsidRDefault="00345434">
      <w:pPr>
        <w:spacing w:after="0" w:line="100" w:lineRule="atLeast"/>
      </w:pPr>
    </w:p>
    <w:p w14:paraId="05CF6697" w14:textId="77777777" w:rsidR="00345434" w:rsidRDefault="00F906B0">
      <w:pPr>
        <w:pStyle w:val="ListParagraph"/>
        <w:numPr>
          <w:ilvl w:val="0"/>
          <w:numId w:val="2"/>
        </w:numPr>
        <w:spacing w:after="0" w:line="100" w:lineRule="atLeast"/>
      </w:pPr>
      <w:r>
        <w:t>This is a fairly challenging task because we have to work with new hardware and have to figure out how to successfully compile the drivers, so the effort will be 75. This is a high priority to the client because if it doesn’t work he can’t implement the project in dorms, so the benefit to the product is 85. The ratio is .88.</w:t>
      </w:r>
    </w:p>
    <w:p w14:paraId="009F719F" w14:textId="77777777" w:rsidR="00345434" w:rsidRDefault="00F906B0">
      <w:pPr>
        <w:pStyle w:val="ListParagraph"/>
        <w:numPr>
          <w:ilvl w:val="0"/>
          <w:numId w:val="2"/>
        </w:numPr>
        <w:spacing w:after="0" w:line="100" w:lineRule="atLeast"/>
      </w:pPr>
      <w:r>
        <w:t>This is slightly more challenging, and is based on our success in the previous task, so the effort is 85. It is also very important to the project because he want the ability to change the light colors, so its benefit is 95. The ratio is .895.</w:t>
      </w:r>
    </w:p>
    <w:p w14:paraId="7FD68E2A" w14:textId="77777777" w:rsidR="00345434" w:rsidRDefault="00F906B0">
      <w:pPr>
        <w:pStyle w:val="ListParagraph"/>
        <w:numPr>
          <w:ilvl w:val="0"/>
          <w:numId w:val="2"/>
        </w:numPr>
        <w:spacing w:after="0" w:line="100" w:lineRule="atLeast"/>
      </w:pPr>
      <w:r>
        <w:t xml:space="preserve">This is a very challenging task; preliminary research says that it might not be </w:t>
      </w:r>
      <w:commentRangeStart w:id="47"/>
      <w:r>
        <w:t>possible</w:t>
      </w:r>
      <w:commentRangeEnd w:id="47"/>
      <w:r w:rsidR="004074F4">
        <w:rPr>
          <w:rStyle w:val="CommentReference"/>
        </w:rPr>
        <w:commentReference w:id="47"/>
      </w:r>
      <w:r>
        <w:t>, so the effort will be 95. This isn’t as necessary because he can connect the system using Ethernet, so the priority is 50. The ratio is 1.9.</w:t>
      </w:r>
    </w:p>
    <w:p w14:paraId="6518E44E" w14:textId="77777777" w:rsidR="00345434" w:rsidRDefault="00F906B0">
      <w:pPr>
        <w:pStyle w:val="ListParagraph"/>
        <w:numPr>
          <w:ilvl w:val="0"/>
          <w:numId w:val="2"/>
        </w:numPr>
        <w:spacing w:after="0" w:line="100" w:lineRule="atLeast"/>
      </w:pPr>
      <w:r>
        <w:t>This is slightly less challenging than compiling the drivers, but still involves a large number of tasks, so the effort is 60. This is a large part of the project and could significantly affect how successful it is in influencing the students, so the benefit is 95. The ratio is .63.</w:t>
      </w:r>
    </w:p>
    <w:p w14:paraId="06FB843E" w14:textId="77777777" w:rsidR="00345434" w:rsidRDefault="00F906B0">
      <w:pPr>
        <w:pStyle w:val="ListParagraph"/>
        <w:numPr>
          <w:ilvl w:val="0"/>
          <w:numId w:val="2"/>
        </w:numPr>
        <w:spacing w:after="0" w:line="100" w:lineRule="atLeast"/>
      </w:pPr>
      <w:r>
        <w:t>This depends on the database, but it shouldn’t be too difficult, just time consuming, so the effort is 55. It isn’t vital to the project but would help with efficiency, so the benefit is 40. The ratio is 1.375.</w:t>
      </w:r>
    </w:p>
    <w:p w14:paraId="7A0CF452" w14:textId="77777777" w:rsidR="00345434" w:rsidRDefault="00F906B0">
      <w:pPr>
        <w:pStyle w:val="ListParagraph"/>
        <w:numPr>
          <w:ilvl w:val="0"/>
          <w:numId w:val="2"/>
        </w:numPr>
        <w:spacing w:after="0" w:line="100" w:lineRule="atLeast"/>
      </w:pPr>
      <w:r>
        <w:t xml:space="preserve">This is an issue of validating </w:t>
      </w:r>
      <w:proofErr w:type="gramStart"/>
      <w:r>
        <w:t>data which</w:t>
      </w:r>
      <w:proofErr w:type="gramEnd"/>
      <w:r>
        <w:t xml:space="preserve"> isn’t too challenging, so the effort is 30. It won’t provide a lot of benefit to the project, however, it just provides information to the administrator, </w:t>
      </w:r>
      <w:proofErr w:type="gramStart"/>
      <w:r>
        <w:t>so</w:t>
      </w:r>
      <w:proofErr w:type="gramEnd"/>
      <w:r>
        <w:t xml:space="preserve"> the benefit is 20. The ratio is 1.5.  </w:t>
      </w:r>
    </w:p>
    <w:p w14:paraId="5E05D7A9" w14:textId="77777777" w:rsidR="00345434" w:rsidRDefault="00345434">
      <w:pPr>
        <w:spacing w:after="0" w:line="100" w:lineRule="atLeast"/>
        <w:ind w:left="360"/>
      </w:pPr>
    </w:p>
    <w:p w14:paraId="212F6190" w14:textId="77777777" w:rsidR="00345434" w:rsidRDefault="00F906B0">
      <w:pPr>
        <w:spacing w:after="0" w:line="100" w:lineRule="atLeast"/>
        <w:ind w:left="360"/>
      </w:pPr>
      <w:r>
        <w:t xml:space="preserve">Ranked in order from lowest to highest cost/benefit ratio (meaning the most benefit for the least cost), our requirements come out in the following order: 4, 1, 2, 5, 6, and </w:t>
      </w:r>
      <w:commentRangeStart w:id="48"/>
      <w:r>
        <w:t>3</w:t>
      </w:r>
      <w:commentRangeEnd w:id="48"/>
      <w:r w:rsidR="004074F4">
        <w:rPr>
          <w:rStyle w:val="CommentReference"/>
        </w:rPr>
        <w:commentReference w:id="48"/>
      </w:r>
      <w:r>
        <w:t>.</w:t>
      </w:r>
    </w:p>
    <w:p w14:paraId="31BE8BC2" w14:textId="77777777" w:rsidR="00345434" w:rsidRDefault="00345434">
      <w:pPr>
        <w:spacing w:after="0" w:line="100" w:lineRule="atLeast"/>
        <w:ind w:left="360"/>
      </w:pPr>
    </w:p>
    <w:p w14:paraId="69B6DCE1" w14:textId="4942B9B9" w:rsidR="00260FE1" w:rsidRPr="00260FE1" w:rsidRDefault="00260FE1">
      <w:pPr>
        <w:spacing w:after="0" w:line="100" w:lineRule="atLeast"/>
        <w:ind w:left="360"/>
        <w:rPr>
          <w:ins w:id="49" w:author="Kristin Beltz" w:date="2012-05-10T12:18:00Z"/>
          <w:rPrChange w:id="50" w:author="Kristin Beltz" w:date="2012-05-10T12:19:00Z">
            <w:rPr>
              <w:ins w:id="51" w:author="Kristin Beltz" w:date="2012-05-10T12:18:00Z"/>
              <w:b/>
            </w:rPr>
          </w:rPrChange>
        </w:rPr>
      </w:pPr>
      <w:ins w:id="52" w:author="Kristin Beltz" w:date="2012-05-10T12:18:00Z">
        <w:r w:rsidRPr="00260FE1">
          <w:rPr>
            <w:rPrChange w:id="53" w:author="Kristin Beltz" w:date="2012-05-10T12:19:00Z">
              <w:rPr>
                <w:b/>
              </w:rPr>
            </w:rPrChange>
          </w:rPr>
          <w:lastRenderedPageBreak/>
          <w:t>Cost/Benefit Analysis for updated requirements:</w:t>
        </w:r>
      </w:ins>
    </w:p>
    <w:p w14:paraId="01237B6D" w14:textId="15A4069A" w:rsidR="00260FE1" w:rsidRPr="00260FE1" w:rsidRDefault="00260FE1" w:rsidP="00260FE1">
      <w:pPr>
        <w:pStyle w:val="ListParagraph"/>
        <w:numPr>
          <w:ilvl w:val="0"/>
          <w:numId w:val="5"/>
        </w:numPr>
        <w:spacing w:after="0" w:line="100" w:lineRule="atLeast"/>
        <w:rPr>
          <w:ins w:id="54" w:author="Kristin Beltz" w:date="2012-05-10T12:19:00Z"/>
          <w:rPrChange w:id="55" w:author="Kristin Beltz" w:date="2012-05-10T12:19:00Z">
            <w:rPr>
              <w:ins w:id="56" w:author="Kristin Beltz" w:date="2012-05-10T12:19:00Z"/>
            </w:rPr>
          </w:rPrChange>
        </w:rPr>
        <w:pPrChange w:id="57" w:author="Kristin Beltz" w:date="2012-05-10T12:19:00Z">
          <w:pPr>
            <w:spacing w:after="0" w:line="100" w:lineRule="atLeast"/>
            <w:ind w:left="360"/>
          </w:pPr>
        </w:pPrChange>
      </w:pPr>
      <w:ins w:id="58" w:author="Kristin Beltz" w:date="2012-05-10T12:18:00Z">
        <w:r w:rsidRPr="00260FE1">
          <w:t xml:space="preserve">This is a relatively simple task since it involves editing pre-existing Ruby and </w:t>
        </w:r>
        <w:proofErr w:type="spellStart"/>
        <w:r w:rsidRPr="00260FE1">
          <w:t>Javascript</w:t>
        </w:r>
        <w:proofErr w:type="spellEnd"/>
        <w:r w:rsidRPr="00260FE1">
          <w:t xml:space="preserve">, and if it is not accomplished it will not cause the project to fail. </w:t>
        </w:r>
      </w:ins>
      <w:ins w:id="59" w:author="Kristin Beltz" w:date="2012-05-10T12:19:00Z">
        <w:r w:rsidRPr="00260FE1">
          <w:rPr>
            <w:rPrChange w:id="60" w:author="Kristin Beltz" w:date="2012-05-10T12:19:00Z">
              <w:rPr/>
            </w:rPrChange>
          </w:rPr>
          <w:t>The cost and benefit therefore are each 50, for a ratio of 1.</w:t>
        </w:r>
      </w:ins>
    </w:p>
    <w:p w14:paraId="27449EEC" w14:textId="5DB4CF38" w:rsidR="00260FE1" w:rsidRPr="00260FE1" w:rsidRDefault="00260FE1" w:rsidP="00260FE1">
      <w:pPr>
        <w:pStyle w:val="ListParagraph"/>
        <w:numPr>
          <w:ilvl w:val="0"/>
          <w:numId w:val="5"/>
        </w:numPr>
        <w:spacing w:after="0" w:line="100" w:lineRule="atLeast"/>
        <w:rPr>
          <w:ins w:id="61" w:author="Kristin Beltz" w:date="2012-05-10T12:22:00Z"/>
          <w:b/>
          <w:rPrChange w:id="62" w:author="Kristin Beltz" w:date="2012-05-10T12:22:00Z">
            <w:rPr>
              <w:ins w:id="63" w:author="Kristin Beltz" w:date="2012-05-10T12:22:00Z"/>
            </w:rPr>
          </w:rPrChange>
        </w:rPr>
        <w:pPrChange w:id="64" w:author="Kristin Beltz" w:date="2012-05-10T12:22:00Z">
          <w:pPr>
            <w:spacing w:after="0" w:line="100" w:lineRule="atLeast"/>
            <w:ind w:left="360"/>
          </w:pPr>
        </w:pPrChange>
      </w:pPr>
      <w:ins w:id="65" w:author="Kristin Beltz" w:date="2012-05-10T12:20:00Z">
        <w:r>
          <w:t>This is a more complicated task because it requires advanced database querying as well as setting up email notifications. However, it is not extremely vital to the project because outliers are not very frequent (about 30 in 15000 according to one test)</w:t>
        </w:r>
      </w:ins>
      <w:ins w:id="66" w:author="Kristin Beltz" w:date="2012-05-10T12:21:00Z">
        <w:r>
          <w:t>. The cost is 70 and the benefit is 60 for a ratio of 1.167</w:t>
        </w:r>
      </w:ins>
      <w:ins w:id="67" w:author="Kristin Beltz" w:date="2012-05-10T12:22:00Z">
        <w:r>
          <w:t>.</w:t>
        </w:r>
      </w:ins>
    </w:p>
    <w:p w14:paraId="7D252985" w14:textId="77777777" w:rsidR="00D707D8" w:rsidRPr="00D707D8" w:rsidRDefault="00260FE1" w:rsidP="00D707D8">
      <w:pPr>
        <w:pStyle w:val="ListParagraph"/>
        <w:numPr>
          <w:ilvl w:val="0"/>
          <w:numId w:val="5"/>
        </w:numPr>
        <w:spacing w:after="0" w:line="100" w:lineRule="atLeast"/>
        <w:rPr>
          <w:ins w:id="68" w:author="Kristin Beltz" w:date="2012-05-10T12:23:00Z"/>
          <w:b/>
          <w:rPrChange w:id="69" w:author="Kristin Beltz" w:date="2012-05-10T12:23:00Z">
            <w:rPr>
              <w:ins w:id="70" w:author="Kristin Beltz" w:date="2012-05-10T12:23:00Z"/>
            </w:rPr>
          </w:rPrChange>
        </w:rPr>
        <w:pPrChange w:id="71" w:author="Kristin Beltz" w:date="2012-05-10T12:23:00Z">
          <w:pPr>
            <w:spacing w:after="0" w:line="100" w:lineRule="atLeast"/>
            <w:ind w:left="360"/>
          </w:pPr>
        </w:pPrChange>
      </w:pPr>
      <w:ins w:id="72" w:author="Kristin Beltz" w:date="2012-05-10T12:22:00Z">
        <w:r>
          <w:t xml:space="preserve">Fixing the </w:t>
        </w:r>
        <w:proofErr w:type="spellStart"/>
        <w:r>
          <w:t>ReaderGatherer</w:t>
        </w:r>
        <w:proofErr w:type="spellEnd"/>
        <w:r>
          <w:t xml:space="preserve"> was a must because it got to a point where the application was not functioning. Since the basic structure is already established, rewriting it is not too challenging. The cost is a 40 and the benefit is a 90, for a ratio of </w:t>
        </w:r>
      </w:ins>
      <w:ins w:id="73" w:author="Kristin Beltz" w:date="2012-05-10T12:23:00Z">
        <w:r w:rsidR="00D707D8">
          <w:t>.44.</w:t>
        </w:r>
      </w:ins>
    </w:p>
    <w:p w14:paraId="2314EF79" w14:textId="2AC34A4A" w:rsidR="00D707D8" w:rsidRPr="00D707D8" w:rsidRDefault="00D707D8" w:rsidP="00D707D8">
      <w:pPr>
        <w:pStyle w:val="ListParagraph"/>
        <w:numPr>
          <w:ilvl w:val="0"/>
          <w:numId w:val="5"/>
        </w:numPr>
        <w:spacing w:after="0" w:line="100" w:lineRule="atLeast"/>
        <w:rPr>
          <w:ins w:id="74" w:author="Kristin Beltz" w:date="2012-05-10T12:24:00Z"/>
          <w:b/>
          <w:rPrChange w:id="75" w:author="Kristin Beltz" w:date="2012-05-10T12:24:00Z">
            <w:rPr>
              <w:ins w:id="76" w:author="Kristin Beltz" w:date="2012-05-10T12:24:00Z"/>
            </w:rPr>
          </w:rPrChange>
        </w:rPr>
        <w:pPrChange w:id="77" w:author="Kristin Beltz" w:date="2012-05-10T12:23:00Z">
          <w:pPr>
            <w:spacing w:after="0" w:line="100" w:lineRule="atLeast"/>
            <w:ind w:left="360"/>
          </w:pPr>
        </w:pPrChange>
      </w:pPr>
      <w:ins w:id="78" w:author="Kristin Beltz" w:date="2012-05-10T12:23:00Z">
        <w:r>
          <w:t xml:space="preserve">Making the graphs accurate and efficient is of a high priority because otherwise the page is very frustrated and meaningless. It is a fairly challenging task however. The </w:t>
        </w:r>
      </w:ins>
      <w:ins w:id="79" w:author="Kristin Beltz" w:date="2012-05-10T12:24:00Z">
        <w:r>
          <w:t>cost is 80, and the benefit is 95, for a ratio of .842.</w:t>
        </w:r>
      </w:ins>
    </w:p>
    <w:p w14:paraId="190332DF" w14:textId="77777777" w:rsidR="00D707D8" w:rsidRDefault="00D707D8" w:rsidP="00D707D8">
      <w:pPr>
        <w:pStyle w:val="ListParagraph"/>
        <w:spacing w:after="0" w:line="100" w:lineRule="atLeast"/>
        <w:rPr>
          <w:ins w:id="80" w:author="Kristin Beltz" w:date="2012-05-10T12:24:00Z"/>
        </w:rPr>
        <w:pPrChange w:id="81" w:author="Kristin Beltz" w:date="2012-05-10T12:24:00Z">
          <w:pPr>
            <w:spacing w:after="0" w:line="100" w:lineRule="atLeast"/>
            <w:ind w:left="360"/>
          </w:pPr>
        </w:pPrChange>
      </w:pPr>
    </w:p>
    <w:p w14:paraId="2105BD7B" w14:textId="7442E98A" w:rsidR="00D707D8" w:rsidRPr="00D707D8" w:rsidRDefault="00D707D8" w:rsidP="00D707D8">
      <w:pPr>
        <w:pStyle w:val="ListParagraph"/>
        <w:spacing w:after="0" w:line="100" w:lineRule="atLeast"/>
        <w:rPr>
          <w:ins w:id="82" w:author="Kristin Beltz" w:date="2012-05-10T12:23:00Z"/>
          <w:b/>
          <w:rPrChange w:id="83" w:author="Kristin Beltz" w:date="2012-05-10T12:23:00Z">
            <w:rPr>
              <w:ins w:id="84" w:author="Kristin Beltz" w:date="2012-05-10T12:23:00Z"/>
            </w:rPr>
          </w:rPrChange>
        </w:rPr>
        <w:pPrChange w:id="85" w:author="Kristin Beltz" w:date="2012-05-10T12:24:00Z">
          <w:pPr>
            <w:spacing w:after="0" w:line="100" w:lineRule="atLeast"/>
            <w:ind w:left="360"/>
          </w:pPr>
        </w:pPrChange>
      </w:pPr>
      <w:ins w:id="86" w:author="Kristin Beltz" w:date="2012-05-10T12:24:00Z">
        <w:r>
          <w:t xml:space="preserve">Ranked in order from lowest to highest ratio (meaning the most benefit for the least cost), our requirements come out in the following order: 3, 4, 1, </w:t>
        </w:r>
        <w:proofErr w:type="gramStart"/>
        <w:r>
          <w:t>2</w:t>
        </w:r>
        <w:proofErr w:type="gramEnd"/>
        <w:r>
          <w:t>.</w:t>
        </w:r>
      </w:ins>
    </w:p>
    <w:p w14:paraId="76045F06" w14:textId="15B6D40C" w:rsidR="00345434" w:rsidRPr="00D707D8" w:rsidRDefault="00F906B0" w:rsidP="00D707D8">
      <w:pPr>
        <w:spacing w:after="0" w:line="100" w:lineRule="atLeast"/>
        <w:ind w:left="360"/>
        <w:rPr>
          <w:b/>
          <w:rPrChange w:id="87" w:author="Kristin Beltz" w:date="2012-05-10T12:23:00Z">
            <w:rPr/>
          </w:rPrChange>
        </w:rPr>
        <w:pPrChange w:id="88" w:author="Kristin Beltz" w:date="2012-05-10T12:23:00Z">
          <w:pPr>
            <w:spacing w:after="0" w:line="100" w:lineRule="atLeast"/>
          </w:pPr>
        </w:pPrChange>
      </w:pPr>
      <w:commentRangeStart w:id="89"/>
      <w:r w:rsidRPr="00D707D8">
        <w:rPr>
          <w:b/>
          <w:rPrChange w:id="90" w:author="Kristin Beltz" w:date="2012-05-10T12:23:00Z">
            <w:rPr/>
          </w:rPrChange>
        </w:rPr>
        <w:t>Feasibility</w:t>
      </w:r>
      <w:commentRangeEnd w:id="89"/>
      <w:r w:rsidR="004074F4">
        <w:rPr>
          <w:rStyle w:val="CommentReference"/>
        </w:rPr>
        <w:commentReference w:id="89"/>
      </w:r>
      <w:r w:rsidRPr="00D707D8">
        <w:rPr>
          <w:b/>
          <w:rPrChange w:id="91" w:author="Kristin Beltz" w:date="2012-05-10T12:23:00Z">
            <w:rPr/>
          </w:rPrChange>
        </w:rPr>
        <w:t>:</w:t>
      </w:r>
    </w:p>
    <w:p w14:paraId="20BE694F" w14:textId="77777777" w:rsidR="00345434" w:rsidRDefault="00345434">
      <w:pPr>
        <w:spacing w:after="0" w:line="100" w:lineRule="atLeast"/>
        <w:ind w:left="360"/>
      </w:pPr>
    </w:p>
    <w:p w14:paraId="43DAC68D" w14:textId="77777777" w:rsidR="00345434" w:rsidRDefault="00F906B0">
      <w:pPr>
        <w:spacing w:after="0" w:line="100" w:lineRule="atLeast"/>
        <w:ind w:left="360"/>
      </w:pPr>
      <w:r>
        <w:rPr>
          <w:u w:val="single"/>
        </w:rPr>
        <w:t>Competitive:</w:t>
      </w:r>
      <w:r>
        <w:t xml:space="preserve"> This is a unique project, although there are other technologies that do something similar. Those are targeted to the niche market of the home, whereas ours is using a dorm or a larger community. This is not something that has a significant amount of competition. It is also targeted for Whitworth specifically, so it won’t be </w:t>
      </w:r>
      <w:commentRangeStart w:id="92"/>
      <w:r>
        <w:t>competing in a wider market</w:t>
      </w:r>
      <w:commentRangeEnd w:id="92"/>
      <w:r w:rsidR="004074F4">
        <w:rPr>
          <w:rStyle w:val="CommentReference"/>
        </w:rPr>
        <w:commentReference w:id="92"/>
      </w:r>
      <w:r>
        <w:t>.</w:t>
      </w:r>
    </w:p>
    <w:p w14:paraId="3AFFFAAC" w14:textId="77777777" w:rsidR="00345434" w:rsidRDefault="00345434">
      <w:pPr>
        <w:spacing w:after="0" w:line="100" w:lineRule="atLeast"/>
        <w:ind w:left="360"/>
      </w:pPr>
    </w:p>
    <w:p w14:paraId="09405E19" w14:textId="77777777" w:rsidR="00345434" w:rsidRDefault="00F906B0">
      <w:pPr>
        <w:spacing w:after="0" w:line="100" w:lineRule="atLeast"/>
        <w:ind w:left="360"/>
      </w:pPr>
      <w:commentRangeStart w:id="93"/>
      <w:r>
        <w:rPr>
          <w:u w:val="single"/>
        </w:rPr>
        <w:t>Technical</w:t>
      </w:r>
      <w:commentRangeEnd w:id="93"/>
      <w:r w:rsidR="004074F4">
        <w:rPr>
          <w:rStyle w:val="CommentReference"/>
        </w:rPr>
        <w:commentReference w:id="93"/>
      </w:r>
      <w:r>
        <w:rPr>
          <w:u w:val="single"/>
        </w:rPr>
        <w:t>:</w:t>
      </w:r>
      <w:r>
        <w:t xml:space="preserve"> We need more knowledge in </w:t>
      </w:r>
      <w:proofErr w:type="spellStart"/>
      <w:r>
        <w:t>Beagleboards</w:t>
      </w:r>
      <w:proofErr w:type="spellEnd"/>
      <w:r>
        <w:t>, compiling drivers, Linux knowledge, Ruby, virtual machines on servers, and SQL query optimization. The expertise varies among the group members. The client has provided us with a list of resources to read and learn about some of these technologies.</w:t>
      </w:r>
    </w:p>
    <w:p w14:paraId="05668EBF" w14:textId="77777777" w:rsidR="00345434" w:rsidRDefault="00345434">
      <w:pPr>
        <w:spacing w:after="0" w:line="100" w:lineRule="atLeast"/>
        <w:ind w:left="360"/>
      </w:pPr>
    </w:p>
    <w:p w14:paraId="4A7EE890" w14:textId="77777777" w:rsidR="00345434" w:rsidRDefault="00F906B0">
      <w:pPr>
        <w:spacing w:after="0" w:line="100" w:lineRule="atLeast"/>
        <w:ind w:left="360"/>
      </w:pPr>
      <w:r>
        <w:rPr>
          <w:u w:val="single"/>
        </w:rPr>
        <w:t>Economic</w:t>
      </w:r>
      <w:r>
        <w:t xml:space="preserve">: The average cost/benefit ratio for this project is 1.2. This indicates that there may be more </w:t>
      </w:r>
      <w:commentRangeStart w:id="94"/>
      <w:r>
        <w:t xml:space="preserve">cost than benefit </w:t>
      </w:r>
      <w:commentRangeEnd w:id="94"/>
      <w:r w:rsidR="004074F4">
        <w:rPr>
          <w:rStyle w:val="CommentReference"/>
        </w:rPr>
        <w:commentReference w:id="94"/>
      </w:r>
      <w:r>
        <w:t>to the tasks in the project. However, this is to be expected because we are working on doing various tasks for a client who has a pre-established project. Some of the tasks are things that he hasn’t been able to find out how to accomplish, so they will be very challenging. Also, there are a number of bugs and inconsistencies already in the project, so we will have to fix those in the process of adding our own features.</w:t>
      </w:r>
    </w:p>
    <w:p w14:paraId="01ACB87A" w14:textId="77777777" w:rsidR="00345434" w:rsidRDefault="00345434">
      <w:pPr>
        <w:spacing w:after="0" w:line="100" w:lineRule="atLeast"/>
        <w:ind w:left="360"/>
      </w:pPr>
    </w:p>
    <w:p w14:paraId="5A2DE3D4" w14:textId="77777777" w:rsidR="00345434" w:rsidRDefault="00F906B0">
      <w:pPr>
        <w:spacing w:after="0" w:line="100" w:lineRule="atLeast"/>
        <w:ind w:left="360"/>
      </w:pPr>
      <w:commentRangeStart w:id="95"/>
      <w:r>
        <w:rPr>
          <w:b/>
        </w:rPr>
        <w:t>Lifecycle model</w:t>
      </w:r>
      <w:commentRangeEnd w:id="95"/>
      <w:r w:rsidR="004074F4">
        <w:rPr>
          <w:rStyle w:val="CommentReference"/>
        </w:rPr>
        <w:commentReference w:id="95"/>
      </w:r>
      <w:r>
        <w:rPr>
          <w:b/>
        </w:rPr>
        <w:t>:</w:t>
      </w:r>
    </w:p>
    <w:p w14:paraId="2D8A2F1C" w14:textId="77777777" w:rsidR="00345434" w:rsidRDefault="00345434">
      <w:pPr>
        <w:spacing w:after="0" w:line="100" w:lineRule="atLeast"/>
        <w:ind w:left="360"/>
      </w:pPr>
    </w:p>
    <w:p w14:paraId="293E0FA7" w14:textId="77777777" w:rsidR="00345434" w:rsidRDefault="00F906B0">
      <w:pPr>
        <w:spacing w:after="0" w:line="100" w:lineRule="atLeast"/>
        <w:ind w:left="360"/>
      </w:pPr>
      <w:r>
        <w:t xml:space="preserve">Our project will implement the iterative lifecycle model. Considerable work has already been done on the project and we will use this work as our first iteration. Much of our work will involve fixing existing features.  Each different build, or added feature, will be delivered to the client in increments. Since we have good access to our client and he has been very responsive we think the iterative model suits our relationship. </w:t>
      </w:r>
    </w:p>
    <w:p w14:paraId="4CEB4246" w14:textId="77777777" w:rsidR="00345434" w:rsidRDefault="00345434">
      <w:pPr>
        <w:spacing w:after="0" w:line="100" w:lineRule="atLeast"/>
        <w:ind w:left="360"/>
      </w:pPr>
    </w:p>
    <w:p w14:paraId="785A51A4" w14:textId="2AC53A39" w:rsidR="00345434" w:rsidRDefault="00F906B0">
      <w:pPr>
        <w:spacing w:after="0" w:line="100" w:lineRule="atLeast"/>
        <w:ind w:left="360"/>
      </w:pPr>
      <w:r>
        <w:t xml:space="preserve">Our project is not a waterfall model because so much of it is </w:t>
      </w:r>
      <w:commentRangeStart w:id="96"/>
      <w:r>
        <w:t>already designed and completed</w:t>
      </w:r>
      <w:commentRangeEnd w:id="96"/>
      <w:r w:rsidR="004074F4">
        <w:rPr>
          <w:rStyle w:val="CommentReference"/>
        </w:rPr>
        <w:commentReference w:id="96"/>
      </w:r>
      <w:ins w:id="97" w:author="Kristin Beltz" w:date="2012-05-10T12:26:00Z">
        <w:r w:rsidR="00D707D8">
          <w:t xml:space="preserve"> and much of our work is fixing bugs</w:t>
        </w:r>
      </w:ins>
      <w:r>
        <w:t xml:space="preserve">, but we will add new features that are in an early stage of design. Though we are adding features to a project that already exists, we do not consider the current work </w:t>
      </w:r>
      <w:r>
        <w:lastRenderedPageBreak/>
        <w:t>as a rapid prototype because the user interface is well designed and implemented with a database back-end and some sophisticated functionality.</w:t>
      </w:r>
    </w:p>
    <w:p w14:paraId="3BFAF518" w14:textId="77777777" w:rsidR="00345434" w:rsidRDefault="00345434">
      <w:pPr>
        <w:spacing w:after="0" w:line="100" w:lineRule="atLeast"/>
        <w:ind w:left="360"/>
      </w:pPr>
    </w:p>
    <w:p w14:paraId="25995E94" w14:textId="77777777" w:rsidR="00345434" w:rsidRDefault="00F906B0">
      <w:pPr>
        <w:spacing w:after="0" w:line="100" w:lineRule="atLeast"/>
        <w:ind w:left="360"/>
      </w:pPr>
      <w:commentRangeStart w:id="98"/>
      <w:r>
        <w:rPr>
          <w:b/>
        </w:rPr>
        <w:t>User interface</w:t>
      </w:r>
      <w:commentRangeEnd w:id="98"/>
      <w:r w:rsidR="004074F4">
        <w:rPr>
          <w:rStyle w:val="CommentReference"/>
        </w:rPr>
        <w:commentReference w:id="98"/>
      </w:r>
      <w:r>
        <w:rPr>
          <w:b/>
        </w:rPr>
        <w:t xml:space="preserve">: </w:t>
      </w:r>
    </w:p>
    <w:p w14:paraId="07CE2AD6" w14:textId="77777777" w:rsidR="00345434" w:rsidRDefault="00F906B0">
      <w:pPr>
        <w:spacing w:after="0" w:line="100" w:lineRule="atLeast"/>
        <w:ind w:left="360"/>
      </w:pPr>
      <w:r>
        <w:t>As previously mentioned, the user interface already exists. This is the main screen that allows the user to select a dorm about which to get data.</w:t>
      </w:r>
      <w:r>
        <w:rPr>
          <w:noProof/>
        </w:rPr>
        <w:drawing>
          <wp:inline distT="0" distB="0" distL="0" distR="0" wp14:anchorId="0CE6C913" wp14:editId="0CBC9B46">
            <wp:extent cx="5943600" cy="316738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43600" cy="3167380"/>
                    </a:xfrm>
                    <a:prstGeom prst="rect">
                      <a:avLst/>
                    </a:prstGeom>
                    <a:noFill/>
                    <a:ln w="9525">
                      <a:noFill/>
                      <a:miter lim="800000"/>
                      <a:headEnd/>
                      <a:tailEnd/>
                    </a:ln>
                  </pic:spPr>
                </pic:pic>
              </a:graphicData>
            </a:graphic>
          </wp:inline>
        </w:drawing>
      </w:r>
    </w:p>
    <w:p w14:paraId="0B4E09C5" w14:textId="77777777" w:rsidR="00345434" w:rsidRDefault="00345434">
      <w:pPr>
        <w:spacing w:after="0" w:line="100" w:lineRule="atLeast"/>
        <w:ind w:left="360"/>
      </w:pPr>
    </w:p>
    <w:p w14:paraId="4BD97C9E" w14:textId="77777777" w:rsidR="00345434" w:rsidRDefault="00F906B0">
      <w:pPr>
        <w:spacing w:after="0" w:line="100" w:lineRule="atLeast"/>
        <w:ind w:left="360"/>
      </w:pPr>
      <w:r>
        <w:t xml:space="preserve">This is a screenshot of the current user interface that is displayed for a dorm, with some drawings on top of future improvements we intend to make. Some of our planned changes are present in the graphics. The graph in the middle is larger than the current chart that is displayed. The bar chart on the bottom is new. It will be a way of comparing historical to current data. It will be colored based on how well the dorm is doing in comparison to history. The data sections on the left and right will </w:t>
      </w:r>
      <w:bookmarkStart w:id="99" w:name="_GoBack"/>
      <w:bookmarkEnd w:id="99"/>
      <w:r>
        <w:t>also automatically scroll through different metrics.</w:t>
      </w:r>
    </w:p>
    <w:p w14:paraId="718EA01F" w14:textId="77777777" w:rsidR="00345434" w:rsidRDefault="00F906B0">
      <w:pPr>
        <w:spacing w:after="0" w:line="100" w:lineRule="atLeast"/>
        <w:ind w:left="360"/>
      </w:pPr>
      <w:r>
        <w:rPr>
          <w:noProof/>
        </w:rPr>
        <w:lastRenderedPageBreak/>
        <w:drawing>
          <wp:inline distT="0" distB="0" distL="0" distR="0" wp14:anchorId="3A9D76D7" wp14:editId="45E4E89A">
            <wp:extent cx="5934075" cy="31623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934075" cy="3162300"/>
                    </a:xfrm>
                    <a:prstGeom prst="rect">
                      <a:avLst/>
                    </a:prstGeom>
                    <a:noFill/>
                    <a:ln w="9525">
                      <a:noFill/>
                      <a:miter lim="800000"/>
                      <a:headEnd/>
                      <a:tailEnd/>
                    </a:ln>
                  </pic:spPr>
                </pic:pic>
              </a:graphicData>
            </a:graphic>
          </wp:inline>
        </w:drawing>
      </w:r>
    </w:p>
    <w:p w14:paraId="07A1C697" w14:textId="77777777" w:rsidR="00345434" w:rsidRDefault="00F906B0">
      <w:pPr>
        <w:spacing w:after="0" w:line="100" w:lineRule="atLeast"/>
        <w:ind w:left="360"/>
      </w:pPr>
      <w:commentRangeStart w:id="100"/>
      <w:r>
        <w:rPr>
          <w:b/>
        </w:rPr>
        <w:t>Testing</w:t>
      </w:r>
      <w:commentRangeEnd w:id="100"/>
      <w:r w:rsidR="004074F4">
        <w:rPr>
          <w:rStyle w:val="CommentReference"/>
        </w:rPr>
        <w:commentReference w:id="100"/>
      </w:r>
      <w:r>
        <w:rPr>
          <w:b/>
        </w:rPr>
        <w:t>:</w:t>
      </w:r>
    </w:p>
    <w:p w14:paraId="644C561C" w14:textId="77777777" w:rsidR="00345434" w:rsidRDefault="00F906B0">
      <w:pPr>
        <w:spacing w:after="0" w:line="100" w:lineRule="atLeast"/>
        <w:ind w:left="360"/>
      </w:pPr>
      <w:r>
        <w:t xml:space="preserve">Each of the specific requirements can be directly linked to a task that the client defined in his documentation for our team. The requirements are precisely what the client requested and provide the potential for expansion based on our progress on the project. This is a unique scenario because the client is someone who will also be actively involved on updating the project as well. He knows exactly what tasks he wants to be accomplished and has made those clear to us.  Every member of the team will review the requirements document extensively as well. </w:t>
      </w:r>
    </w:p>
    <w:p w14:paraId="5F906668" w14:textId="77777777" w:rsidR="00345434" w:rsidRDefault="00345434">
      <w:pPr>
        <w:spacing w:after="0" w:line="100" w:lineRule="atLeast"/>
      </w:pPr>
    </w:p>
    <w:p w14:paraId="41B595BF" w14:textId="77777777" w:rsidR="00345434" w:rsidRDefault="00F906B0">
      <w:pPr>
        <w:spacing w:after="0" w:line="100" w:lineRule="atLeast"/>
      </w:pPr>
      <w:commentRangeStart w:id="101"/>
      <w:r>
        <w:rPr>
          <w:b/>
        </w:rPr>
        <w:t xml:space="preserve">Presentation of Requirements </w:t>
      </w:r>
      <w:commentRangeEnd w:id="101"/>
      <w:r w:rsidR="004074F4">
        <w:rPr>
          <w:rStyle w:val="CommentReference"/>
        </w:rPr>
        <w:commentReference w:id="101"/>
      </w:r>
      <w:r>
        <w:rPr>
          <w:b/>
        </w:rPr>
        <w:t>to Client:</w:t>
      </w:r>
    </w:p>
    <w:p w14:paraId="6E3EA4CA" w14:textId="77777777" w:rsidR="00345434" w:rsidRDefault="00345434">
      <w:pPr>
        <w:spacing w:after="0" w:line="100" w:lineRule="atLeast"/>
      </w:pPr>
    </w:p>
    <w:p w14:paraId="7444C281" w14:textId="77777777" w:rsidR="00345434" w:rsidRDefault="00F906B0">
      <w:pPr>
        <w:spacing w:after="0" w:line="100" w:lineRule="atLeast"/>
      </w:pPr>
      <w:r>
        <w:t xml:space="preserve">The requirements outlined in this document are specifically as requested by the client.  They precisely match his needs because they are the items of top priority for his project. The </w:t>
      </w:r>
      <w:proofErr w:type="gramStart"/>
      <w:r>
        <w:t>user interface was designed by the client</w:t>
      </w:r>
      <w:proofErr w:type="gramEnd"/>
      <w:r>
        <w:t xml:space="preserve">, and proposed additions to the interface are per his request as well.  We expect that as we make progress on the project that we will have new requirement ideas for the client. </w:t>
      </w:r>
    </w:p>
    <w:sectPr w:rsidR="00345434">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T2" w:date="2012-03-13T14:11:00Z" w:initials="N">
    <w:p w14:paraId="79BC3542" w14:textId="77777777" w:rsidR="00260FE1" w:rsidRDefault="00260FE1">
      <w:pPr>
        <w:pStyle w:val="CommentText"/>
      </w:pPr>
      <w:r>
        <w:rPr>
          <w:rStyle w:val="CommentReference"/>
        </w:rPr>
        <w:annotationRef/>
      </w:r>
      <w:r>
        <w:t>86/100</w:t>
      </w:r>
    </w:p>
  </w:comment>
  <w:comment w:id="1" w:author="NT2" w:date="2012-03-13T13:44:00Z" w:initials="N">
    <w:p w14:paraId="44541299" w14:textId="77777777" w:rsidR="00260FE1" w:rsidRDefault="00260FE1">
      <w:pPr>
        <w:pStyle w:val="CommentText"/>
      </w:pPr>
      <w:r>
        <w:rPr>
          <w:rStyle w:val="CommentReference"/>
        </w:rPr>
        <w:annotationRef/>
      </w:r>
      <w:r>
        <w:t>5/5</w:t>
      </w:r>
    </w:p>
  </w:comment>
  <w:comment w:id="6" w:author="NT2" w:date="2012-03-13T13:44:00Z" w:initials="N">
    <w:p w14:paraId="685A4787" w14:textId="77777777" w:rsidR="00260FE1" w:rsidRDefault="00260FE1">
      <w:pPr>
        <w:pStyle w:val="CommentText"/>
      </w:pPr>
      <w:r>
        <w:rPr>
          <w:rStyle w:val="CommentReference"/>
        </w:rPr>
        <w:annotationRef/>
      </w:r>
      <w:r>
        <w:t>Will yours be better than this one? Are there no others?</w:t>
      </w:r>
    </w:p>
  </w:comment>
  <w:comment w:id="7" w:author="NT2" w:date="2012-03-13T14:11:00Z" w:initials="N">
    <w:p w14:paraId="6A76FEFA" w14:textId="77777777" w:rsidR="00260FE1" w:rsidRDefault="00260FE1">
      <w:pPr>
        <w:pStyle w:val="CommentText"/>
      </w:pPr>
      <w:r>
        <w:rPr>
          <w:rStyle w:val="CommentReference"/>
        </w:rPr>
        <w:annotationRef/>
      </w:r>
      <w:r>
        <w:t>18/30</w:t>
      </w:r>
    </w:p>
  </w:comment>
  <w:comment w:id="12" w:author="NT2" w:date="2012-03-13T13:47:00Z" w:initials="N">
    <w:p w14:paraId="72209D1A" w14:textId="77777777" w:rsidR="00260FE1" w:rsidRDefault="00260FE1">
      <w:pPr>
        <w:pStyle w:val="CommentText"/>
      </w:pPr>
      <w:r>
        <w:rPr>
          <w:rStyle w:val="CommentReference"/>
        </w:rPr>
        <w:annotationRef/>
      </w:r>
      <w:r>
        <w:t>Somewhere near here you need to explain the current state of the application, and specifically what you’re adding. You give some notes below on “what you’re adding”, but little on what is already in place. Then the following questions will make more sense.</w:t>
      </w:r>
    </w:p>
  </w:comment>
  <w:comment w:id="13" w:author="NT2" w:date="2012-03-13T13:45:00Z" w:initials="N">
    <w:p w14:paraId="6837D7F1" w14:textId="77777777" w:rsidR="00260FE1" w:rsidRDefault="00260FE1">
      <w:pPr>
        <w:pStyle w:val="CommentText"/>
      </w:pPr>
      <w:r>
        <w:rPr>
          <w:rStyle w:val="CommentReference"/>
        </w:rPr>
        <w:annotationRef/>
      </w:r>
      <w:proofErr w:type="gramStart"/>
      <w:r>
        <w:t>good</w:t>
      </w:r>
      <w:proofErr w:type="gramEnd"/>
    </w:p>
  </w:comment>
  <w:comment w:id="14" w:author="NT2" w:date="2012-03-13T13:48:00Z" w:initials="N">
    <w:p w14:paraId="41642F2A" w14:textId="77777777" w:rsidR="00260FE1" w:rsidRDefault="00260FE1">
      <w:pPr>
        <w:pStyle w:val="CommentText"/>
      </w:pPr>
      <w:r>
        <w:rPr>
          <w:rStyle w:val="CommentReference"/>
        </w:rPr>
        <w:annotationRef/>
      </w:r>
      <w:r>
        <w:t>This statement should be made in the introduction, when you’re giving the product overview.</w:t>
      </w:r>
    </w:p>
  </w:comment>
  <w:comment w:id="15" w:author="NT2" w:date="2012-03-13T13:48:00Z" w:initials="N">
    <w:p w14:paraId="3B722657" w14:textId="77777777" w:rsidR="00260FE1" w:rsidRDefault="00260FE1">
      <w:pPr>
        <w:pStyle w:val="CommentText"/>
      </w:pPr>
      <w:r>
        <w:rPr>
          <w:rStyle w:val="CommentReference"/>
        </w:rPr>
        <w:annotationRef/>
      </w:r>
      <w:r>
        <w:t>As above</w:t>
      </w:r>
    </w:p>
  </w:comment>
  <w:comment w:id="16" w:author="NT2" w:date="2012-03-13T13:49:00Z" w:initials="N">
    <w:p w14:paraId="2535A768" w14:textId="77777777" w:rsidR="00260FE1" w:rsidRDefault="00260FE1">
      <w:pPr>
        <w:pStyle w:val="CommentText"/>
      </w:pPr>
      <w:r>
        <w:rPr>
          <w:rStyle w:val="CommentReference"/>
        </w:rPr>
        <w:annotationRef/>
      </w:r>
      <w:r>
        <w:t>How? Are there specific colors you’re thinking of? What are they mapped to?</w:t>
      </w:r>
    </w:p>
  </w:comment>
  <w:comment w:id="22" w:author="NT2" w:date="2012-03-13T13:51:00Z" w:initials="N">
    <w:p w14:paraId="1664056B" w14:textId="77777777" w:rsidR="00260FE1" w:rsidRDefault="00260FE1">
      <w:pPr>
        <w:pStyle w:val="CommentText"/>
      </w:pPr>
      <w:r>
        <w:rPr>
          <w:rStyle w:val="CommentReference"/>
        </w:rPr>
        <w:annotationRef/>
      </w:r>
      <w:r>
        <w:t>Are you giving both emotive and numerical feedback, or are you giving emotive sometimes and numerical other times? If you’re giving both, then I don’t see how that will answer the research question. If you’re giving one or the other, how will you decide which one to use?</w:t>
      </w:r>
    </w:p>
    <w:p w14:paraId="16309C09" w14:textId="77777777" w:rsidR="00260FE1" w:rsidRDefault="00260FE1">
      <w:pPr>
        <w:pStyle w:val="CommentText"/>
      </w:pPr>
    </w:p>
    <w:p w14:paraId="61DEC7A7" w14:textId="77777777" w:rsidR="00260FE1" w:rsidRDefault="00260FE1">
      <w:pPr>
        <w:pStyle w:val="CommentText"/>
      </w:pPr>
      <w:r>
        <w:t>Ana again, this research question seems like something that should have been brought up in the overview, since it seems like a driving reason for the project.</w:t>
      </w:r>
    </w:p>
  </w:comment>
  <w:comment w:id="23" w:author="NT2" w:date="2012-03-13T13:54:00Z" w:initials="N">
    <w:p w14:paraId="3A9E4F53" w14:textId="77777777" w:rsidR="00260FE1" w:rsidRDefault="00260FE1">
      <w:pPr>
        <w:pStyle w:val="CommentText"/>
      </w:pPr>
      <w:r>
        <w:rPr>
          <w:rStyle w:val="CommentReference"/>
        </w:rPr>
        <w:annotationRef/>
      </w:r>
      <w:r>
        <w:t xml:space="preserve">Such </w:t>
      </w:r>
      <w:proofErr w:type="gramStart"/>
      <w:r>
        <w:t>as …?</w:t>
      </w:r>
      <w:proofErr w:type="gramEnd"/>
      <w:r>
        <w:t xml:space="preserve"> What statistics will administrators want? You’ve interviewed the client, but have you also interviewed the people who would be using the system?</w:t>
      </w:r>
    </w:p>
  </w:comment>
  <w:comment w:id="24" w:author="NT2" w:date="2012-03-13T14:12:00Z" w:initials="N">
    <w:p w14:paraId="6655EE14" w14:textId="77777777" w:rsidR="00260FE1" w:rsidRDefault="00260FE1">
      <w:pPr>
        <w:pStyle w:val="CommentText"/>
      </w:pPr>
      <w:r>
        <w:rPr>
          <w:rStyle w:val="CommentReference"/>
        </w:rPr>
        <w:annotationRef/>
      </w:r>
      <w:r>
        <w:t>Since this is enhancing existing code, you need somewhere to explain what is already in place, then give more detail on your enhancements. You give some detail on your enhancements, but more is needed.</w:t>
      </w:r>
    </w:p>
  </w:comment>
  <w:comment w:id="25" w:author="NT2" w:date="2012-03-13T14:11:00Z" w:initials="N">
    <w:p w14:paraId="099B67AF" w14:textId="77777777" w:rsidR="00260FE1" w:rsidRDefault="00260FE1">
      <w:pPr>
        <w:pStyle w:val="CommentText"/>
      </w:pPr>
      <w:r>
        <w:rPr>
          <w:rStyle w:val="CommentReference"/>
        </w:rPr>
        <w:annotationRef/>
      </w:r>
      <w:r>
        <w:rPr>
          <w:rStyle w:val="CommentReference"/>
        </w:rPr>
        <w:t>This comment goes along with the previous – what kinds of charts? How much more accurate? Will administrators see different charts than people living in dorms?</w:t>
      </w:r>
    </w:p>
  </w:comment>
  <w:comment w:id="26" w:author="NT2" w:date="2012-03-13T14:13:00Z" w:initials="N">
    <w:p w14:paraId="29E56610" w14:textId="77777777" w:rsidR="00260FE1" w:rsidRDefault="00260FE1">
      <w:pPr>
        <w:pStyle w:val="CommentText"/>
      </w:pPr>
      <w:r>
        <w:rPr>
          <w:rStyle w:val="CommentReference"/>
        </w:rPr>
        <w:annotationRef/>
      </w:r>
      <w:r>
        <w:t>What are the queries? Which are most important to optimize? Will there be new queries required?</w:t>
      </w:r>
    </w:p>
  </w:comment>
  <w:comment w:id="27" w:author="NT2" w:date="2012-03-13T13:56:00Z" w:initials="N">
    <w:p w14:paraId="60894435" w14:textId="77777777" w:rsidR="00260FE1" w:rsidRDefault="00260FE1">
      <w:pPr>
        <w:pStyle w:val="CommentText"/>
      </w:pPr>
      <w:r>
        <w:rPr>
          <w:rStyle w:val="CommentReference"/>
        </w:rPr>
        <w:annotationRef/>
      </w:r>
      <w:r>
        <w:t>Why not list them here?</w:t>
      </w:r>
    </w:p>
  </w:comment>
  <w:comment w:id="47" w:author="NT2" w:date="2012-03-13T13:57:00Z" w:initials="N">
    <w:p w14:paraId="0D0AA1A3" w14:textId="77777777" w:rsidR="00260FE1" w:rsidRDefault="00260FE1">
      <w:pPr>
        <w:pStyle w:val="CommentText"/>
      </w:pPr>
      <w:r>
        <w:rPr>
          <w:rStyle w:val="CommentReference"/>
        </w:rPr>
        <w:annotationRef/>
      </w:r>
      <w:r>
        <w:t>Why?</w:t>
      </w:r>
    </w:p>
  </w:comment>
  <w:comment w:id="48" w:author="NT2" w:date="2012-03-13T13:57:00Z" w:initials="N">
    <w:p w14:paraId="6BE7B1C5" w14:textId="77777777" w:rsidR="00260FE1" w:rsidRDefault="00260FE1">
      <w:pPr>
        <w:pStyle w:val="CommentText"/>
      </w:pPr>
      <w:r>
        <w:rPr>
          <w:rStyle w:val="CommentReference"/>
        </w:rPr>
        <w:annotationRef/>
      </w:r>
      <w:r>
        <w:t>So is this necessarily the order of requirements, or are there other factors to consider?</w:t>
      </w:r>
    </w:p>
  </w:comment>
  <w:comment w:id="89" w:author="NT2" w:date="2012-03-13T14:02:00Z" w:initials="N">
    <w:p w14:paraId="329BBE50" w14:textId="77777777" w:rsidR="00260FE1" w:rsidRDefault="00260FE1">
      <w:pPr>
        <w:pStyle w:val="CommentText"/>
      </w:pPr>
      <w:r>
        <w:rPr>
          <w:rStyle w:val="CommentReference"/>
        </w:rPr>
        <w:annotationRef/>
      </w:r>
      <w:r>
        <w:t>9/10</w:t>
      </w:r>
    </w:p>
  </w:comment>
  <w:comment w:id="92" w:author="NT2" w:date="2012-03-13T13:58:00Z" w:initials="N">
    <w:p w14:paraId="1BE0E4B2" w14:textId="77777777" w:rsidR="00260FE1" w:rsidRDefault="00260FE1">
      <w:pPr>
        <w:pStyle w:val="CommentText"/>
      </w:pPr>
      <w:r>
        <w:rPr>
          <w:rStyle w:val="CommentReference"/>
        </w:rPr>
        <w:annotationRef/>
      </w:r>
      <w:r>
        <w:t>Sure, but are there features in the other applications you can learn from?</w:t>
      </w:r>
    </w:p>
  </w:comment>
  <w:comment w:id="93" w:author="NT2" w:date="2012-03-13T13:58:00Z" w:initials="N">
    <w:p w14:paraId="1DB24E24" w14:textId="77777777" w:rsidR="00260FE1" w:rsidRDefault="00260FE1">
      <w:pPr>
        <w:pStyle w:val="CommentText"/>
      </w:pPr>
      <w:r>
        <w:rPr>
          <w:rStyle w:val="CommentReference"/>
        </w:rPr>
        <w:annotationRef/>
      </w:r>
      <w:r>
        <w:t>Good.</w:t>
      </w:r>
    </w:p>
  </w:comment>
  <w:comment w:id="94" w:author="NT2" w:date="2012-03-13T13:59:00Z" w:initials="N">
    <w:p w14:paraId="5C6C8DDF" w14:textId="77777777" w:rsidR="00260FE1" w:rsidRDefault="00260FE1">
      <w:pPr>
        <w:pStyle w:val="CommentText"/>
      </w:pPr>
      <w:r>
        <w:rPr>
          <w:rStyle w:val="CommentReference"/>
        </w:rPr>
        <w:annotationRef/>
      </w:r>
      <w:r>
        <w:t>Assuming all requirements are weighted equally.</w:t>
      </w:r>
    </w:p>
  </w:comment>
  <w:comment w:id="95" w:author="NT2" w:date="2012-03-13T14:02:00Z" w:initials="N">
    <w:p w14:paraId="4B8B9933" w14:textId="77777777" w:rsidR="00260FE1" w:rsidRDefault="00260FE1">
      <w:pPr>
        <w:pStyle w:val="CommentText"/>
      </w:pPr>
      <w:r>
        <w:rPr>
          <w:rStyle w:val="CommentReference"/>
        </w:rPr>
        <w:annotationRef/>
      </w:r>
      <w:r>
        <w:t>14/15</w:t>
      </w:r>
    </w:p>
  </w:comment>
  <w:comment w:id="96" w:author="NT2" w:date="2012-03-13T14:01:00Z" w:initials="N">
    <w:p w14:paraId="458116AA" w14:textId="77777777" w:rsidR="00260FE1" w:rsidRDefault="00260FE1">
      <w:pPr>
        <w:pStyle w:val="CommentText"/>
      </w:pPr>
      <w:r>
        <w:rPr>
          <w:rStyle w:val="CommentReference"/>
        </w:rPr>
        <w:annotationRef/>
      </w:r>
      <w:r>
        <w:rPr>
          <w:rStyle w:val="CommentReference"/>
        </w:rPr>
        <w:t>Waterfall can work even for 2.0 versions of software. It may not be appropriate for this project, but the fact that you’re working on 2.0 isn’t the reason.</w:t>
      </w:r>
    </w:p>
  </w:comment>
  <w:comment w:id="98" w:author="NT2" w:date="2012-03-13T14:00:00Z" w:initials="N">
    <w:p w14:paraId="044F4922" w14:textId="77777777" w:rsidR="00260FE1" w:rsidRDefault="00260FE1">
      <w:pPr>
        <w:pStyle w:val="CommentText"/>
      </w:pPr>
      <w:r>
        <w:rPr>
          <w:rStyle w:val="CommentReference"/>
        </w:rPr>
        <w:annotationRef/>
      </w:r>
      <w:r>
        <w:t>20/20</w:t>
      </w:r>
    </w:p>
  </w:comment>
  <w:comment w:id="100" w:author="NT2" w:date="2012-03-13T14:00:00Z" w:initials="N">
    <w:p w14:paraId="70B55ADD" w14:textId="77777777" w:rsidR="00260FE1" w:rsidRDefault="00260FE1">
      <w:pPr>
        <w:pStyle w:val="CommentText"/>
      </w:pPr>
      <w:r>
        <w:rPr>
          <w:rStyle w:val="CommentReference"/>
        </w:rPr>
        <w:annotationRef/>
      </w:r>
      <w:r>
        <w:t>10/10</w:t>
      </w:r>
    </w:p>
  </w:comment>
  <w:comment w:id="101" w:author="NT2" w:date="2012-03-13T14:00:00Z" w:initials="N">
    <w:p w14:paraId="786BD55B" w14:textId="77777777" w:rsidR="00260FE1" w:rsidRDefault="00260FE1">
      <w:pPr>
        <w:pStyle w:val="CommentText"/>
      </w:pPr>
      <w:r>
        <w:rPr>
          <w:rStyle w:val="CommentReference"/>
        </w:rPr>
        <w:annotationRef/>
      </w:r>
      <w:r>
        <w:t>10/10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E0D"/>
    <w:multiLevelType w:val="hybridMultilevel"/>
    <w:tmpl w:val="B59A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A3136"/>
    <w:multiLevelType w:val="multilevel"/>
    <w:tmpl w:val="35488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509D58AD"/>
    <w:multiLevelType w:val="hybridMultilevel"/>
    <w:tmpl w:val="68A0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406CF0"/>
    <w:multiLevelType w:val="multilevel"/>
    <w:tmpl w:val="F668A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70507BED"/>
    <w:multiLevelType w:val="multilevel"/>
    <w:tmpl w:val="24428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434"/>
    <w:rsid w:val="00260FE1"/>
    <w:rsid w:val="00345434"/>
    <w:rsid w:val="004074F4"/>
    <w:rsid w:val="006D71B9"/>
    <w:rsid w:val="00892C11"/>
    <w:rsid w:val="00D01283"/>
    <w:rsid w:val="00D707D8"/>
    <w:rsid w:val="00DC5EAD"/>
    <w:rsid w:val="00F90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4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SimSu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character" w:styleId="CommentReference">
    <w:name w:val="annotation reference"/>
    <w:basedOn w:val="DefaultParagraphFont"/>
    <w:uiPriority w:val="99"/>
    <w:semiHidden/>
    <w:unhideWhenUsed/>
    <w:rsid w:val="00F906B0"/>
    <w:rPr>
      <w:sz w:val="16"/>
      <w:szCs w:val="16"/>
    </w:rPr>
  </w:style>
  <w:style w:type="paragraph" w:styleId="CommentText">
    <w:name w:val="annotation text"/>
    <w:basedOn w:val="Normal"/>
    <w:link w:val="CommentTextChar"/>
    <w:uiPriority w:val="99"/>
    <w:semiHidden/>
    <w:unhideWhenUsed/>
    <w:rsid w:val="00F906B0"/>
    <w:pPr>
      <w:spacing w:line="240" w:lineRule="auto"/>
    </w:pPr>
    <w:rPr>
      <w:sz w:val="20"/>
      <w:szCs w:val="20"/>
    </w:rPr>
  </w:style>
  <w:style w:type="character" w:customStyle="1" w:styleId="CommentTextChar">
    <w:name w:val="Comment Text Char"/>
    <w:basedOn w:val="DefaultParagraphFont"/>
    <w:link w:val="CommentText"/>
    <w:uiPriority w:val="99"/>
    <w:semiHidden/>
    <w:rsid w:val="00F906B0"/>
    <w:rPr>
      <w:rFonts w:ascii="Calibri" w:eastAsia="SimSun" w:hAnsi="Calibri"/>
      <w:sz w:val="20"/>
      <w:szCs w:val="20"/>
    </w:rPr>
  </w:style>
  <w:style w:type="paragraph" w:styleId="CommentSubject">
    <w:name w:val="annotation subject"/>
    <w:basedOn w:val="CommentText"/>
    <w:next w:val="CommentText"/>
    <w:link w:val="CommentSubjectChar"/>
    <w:uiPriority w:val="99"/>
    <w:semiHidden/>
    <w:unhideWhenUsed/>
    <w:rsid w:val="00F906B0"/>
    <w:rPr>
      <w:b/>
      <w:bCs/>
    </w:rPr>
  </w:style>
  <w:style w:type="character" w:customStyle="1" w:styleId="CommentSubjectChar">
    <w:name w:val="Comment Subject Char"/>
    <w:basedOn w:val="CommentTextChar"/>
    <w:link w:val="CommentSubject"/>
    <w:uiPriority w:val="99"/>
    <w:semiHidden/>
    <w:rsid w:val="00F906B0"/>
    <w:rPr>
      <w:rFonts w:ascii="Calibri" w:eastAsia="SimSun" w:hAnsi="Calibr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SimSu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character" w:styleId="CommentReference">
    <w:name w:val="annotation reference"/>
    <w:basedOn w:val="DefaultParagraphFont"/>
    <w:uiPriority w:val="99"/>
    <w:semiHidden/>
    <w:unhideWhenUsed/>
    <w:rsid w:val="00F906B0"/>
    <w:rPr>
      <w:sz w:val="16"/>
      <w:szCs w:val="16"/>
    </w:rPr>
  </w:style>
  <w:style w:type="paragraph" w:styleId="CommentText">
    <w:name w:val="annotation text"/>
    <w:basedOn w:val="Normal"/>
    <w:link w:val="CommentTextChar"/>
    <w:uiPriority w:val="99"/>
    <w:semiHidden/>
    <w:unhideWhenUsed/>
    <w:rsid w:val="00F906B0"/>
    <w:pPr>
      <w:spacing w:line="240" w:lineRule="auto"/>
    </w:pPr>
    <w:rPr>
      <w:sz w:val="20"/>
      <w:szCs w:val="20"/>
    </w:rPr>
  </w:style>
  <w:style w:type="character" w:customStyle="1" w:styleId="CommentTextChar">
    <w:name w:val="Comment Text Char"/>
    <w:basedOn w:val="DefaultParagraphFont"/>
    <w:link w:val="CommentText"/>
    <w:uiPriority w:val="99"/>
    <w:semiHidden/>
    <w:rsid w:val="00F906B0"/>
    <w:rPr>
      <w:rFonts w:ascii="Calibri" w:eastAsia="SimSun" w:hAnsi="Calibri"/>
      <w:sz w:val="20"/>
      <w:szCs w:val="20"/>
    </w:rPr>
  </w:style>
  <w:style w:type="paragraph" w:styleId="CommentSubject">
    <w:name w:val="annotation subject"/>
    <w:basedOn w:val="CommentText"/>
    <w:next w:val="CommentText"/>
    <w:link w:val="CommentSubjectChar"/>
    <w:uiPriority w:val="99"/>
    <w:semiHidden/>
    <w:unhideWhenUsed/>
    <w:rsid w:val="00F906B0"/>
    <w:rPr>
      <w:b/>
      <w:bCs/>
    </w:rPr>
  </w:style>
  <w:style w:type="character" w:customStyle="1" w:styleId="CommentSubjectChar">
    <w:name w:val="Comment Subject Char"/>
    <w:basedOn w:val="CommentTextChar"/>
    <w:link w:val="CommentSubject"/>
    <w:uiPriority w:val="99"/>
    <w:semiHidden/>
    <w:rsid w:val="00F906B0"/>
    <w:rPr>
      <w:rFonts w:ascii="Calibri" w:eastAsia="SimSun"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2138</Words>
  <Characters>12190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Kristin Beltz</cp:lastModifiedBy>
  <cp:revision>4</cp:revision>
  <dcterms:created xsi:type="dcterms:W3CDTF">2012-05-10T18:54:00Z</dcterms:created>
  <dcterms:modified xsi:type="dcterms:W3CDTF">2012-05-10T19:26:00Z</dcterms:modified>
</cp:coreProperties>
</file>